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Kopvaninhoudsopgave"/>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p w14:paraId="6970CE05" w14:textId="19BDFCB0" w:rsidR="004D63E7" w:rsidRDefault="004D63E7">
      <w:pPr>
        <w:spacing w:after="160" w:line="259" w:lineRule="auto"/>
        <w:rPr>
          <w:rFonts w:eastAsiaTheme="minorEastAsia"/>
          <w:szCs w:val="20"/>
        </w:rPr>
      </w:pPr>
      <w:r>
        <w:rPr>
          <w:rFonts w:eastAsiaTheme="minorEastAsia"/>
          <w:szCs w:val="20"/>
        </w:rPr>
        <w:br w:type="page"/>
      </w:r>
    </w:p>
    <w:p w14:paraId="2893B884" w14:textId="77777777" w:rsidR="00FD702B" w:rsidRDefault="00FD702B" w:rsidP="00DB3810">
      <w:pPr>
        <w:rPr>
          <w:rFonts w:eastAsiaTheme="minorEastAsia"/>
          <w:szCs w:val="20"/>
        </w:rPr>
      </w:pPr>
    </w:p>
    <w:p w14:paraId="40CEB702" w14:textId="31A95980" w:rsidR="00313209" w:rsidRPr="000F2167" w:rsidRDefault="00313209" w:rsidP="000F2167">
      <w:pPr>
        <w:pStyle w:val="Kop1"/>
        <w:numPr>
          <w:ilvl w:val="0"/>
          <w:numId w:val="0"/>
        </w:numPr>
        <w:spacing w:before="0" w:line="288" w:lineRule="auto"/>
        <w:ind w:left="357" w:hanging="357"/>
        <w:rPr>
          <w:sz w:val="28"/>
          <w:szCs w:val="28"/>
        </w:rPr>
      </w:pPr>
      <w:bookmarkStart w:id="17" w:name="_Toc189313409"/>
      <w:bookmarkStart w:id="18" w:name="_Toc189313862"/>
      <w:bookmarkStart w:id="19" w:name="_Toc189313408"/>
      <w:bookmarkStart w:id="20" w:name="_Toc189313861"/>
      <w:bookmarkStart w:id="21" w:name="_Toc1964756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9"/>
      <w:bookmarkEnd w:id="20"/>
      <w:bookmarkEnd w:id="21"/>
    </w:p>
    <w:p w14:paraId="589310B2" w14:textId="77777777" w:rsidR="0017167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r w:rsidR="62980AC1">
        <w:t>het in</w:t>
      </w:r>
      <w:r>
        <w:t>vloed kan blijven uitoefenen op de ontwikkeling van Europese en wereldwijde normen.</w:t>
      </w:r>
    </w:p>
    <w:p w14:paraId="6860E717" w14:textId="2CE1414E"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Kop2"/>
        <w:numPr>
          <w:ilvl w:val="0"/>
          <w:numId w:val="0"/>
        </w:numPr>
        <w:spacing w:before="0" w:line="288" w:lineRule="auto"/>
        <w:ind w:left="360" w:hanging="360"/>
      </w:pPr>
      <w:bookmarkStart w:id="22" w:name="_Toc191413899"/>
      <w:bookmarkStart w:id="23" w:name="_Toc191547818"/>
      <w:bookmarkStart w:id="24" w:name="_Toc191547955"/>
      <w:bookmarkStart w:id="25" w:name="_Toc191561591"/>
      <w:bookmarkStart w:id="26" w:name="_Toc196475663"/>
      <w:r w:rsidRPr="00D3457C">
        <w:t>Drie primaire onderzoeksvragen</w:t>
      </w:r>
      <w:bookmarkEnd w:id="22"/>
      <w:bookmarkEnd w:id="23"/>
      <w:bookmarkEnd w:id="24"/>
      <w:bookmarkEnd w:id="25"/>
      <w:bookmarkEnd w:id="26"/>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Kop2"/>
        <w:numPr>
          <w:ilvl w:val="0"/>
          <w:numId w:val="0"/>
        </w:numPr>
        <w:spacing w:before="0" w:line="288" w:lineRule="auto"/>
        <w:ind w:left="360" w:hanging="360"/>
      </w:pPr>
      <w:bookmarkStart w:id="27" w:name="_Toc191413900"/>
      <w:bookmarkStart w:id="28" w:name="_Toc191547819"/>
      <w:bookmarkStart w:id="29" w:name="_Toc191547956"/>
      <w:bookmarkStart w:id="30" w:name="_Toc191561592"/>
      <w:bookmarkStart w:id="31" w:name="_Toc196475664"/>
      <w:r w:rsidRPr="00342AD0">
        <w:t>Voornaamste bevindingen</w:t>
      </w:r>
      <w:r w:rsidR="001F4EE7">
        <w:t xml:space="preserve">, conclusies en </w:t>
      </w:r>
      <w:r>
        <w:t>aanbevelingen</w:t>
      </w:r>
      <w:r w:rsidRPr="00342AD0">
        <w:t xml:space="preserve"> bij de onderzoeksvragen</w:t>
      </w:r>
      <w:bookmarkEnd w:id="27"/>
      <w:bookmarkEnd w:id="28"/>
      <w:bookmarkEnd w:id="29"/>
      <w:bookmarkEnd w:id="30"/>
      <w:bookmarkEnd w:id="31"/>
    </w:p>
    <w:p w14:paraId="04D2D69E" w14:textId="0DDD3042" w:rsidR="00313209" w:rsidRDefault="00313209" w:rsidP="00EE52DE">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08D20BFD" w:rsidR="00313209" w:rsidRDefault="001C7581" w:rsidP="00EE52DE">
      <w:pPr>
        <w:pStyle w:val="RomanNumbering"/>
        <w:numPr>
          <w:ilvl w:val="1"/>
          <w:numId w:val="62"/>
        </w:numPr>
      </w:pPr>
      <w:r>
        <w:rPr>
          <w:b/>
          <w:bCs w:val="0"/>
        </w:rPr>
        <w:lastRenderedPageBreak/>
        <w:t>E</w:t>
      </w:r>
      <w:r w:rsidRPr="1DB86BE6">
        <w:rPr>
          <w:b/>
        </w:rPr>
        <w:t xml:space="preserve">en groeiende deelname </w:t>
      </w:r>
      <w:r>
        <w:rPr>
          <w:bCs w:val="0"/>
        </w:rPr>
        <w:t xml:space="preserve">aan </w:t>
      </w:r>
      <w:proofErr w:type="spellStart"/>
      <w:r>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567E448B" w:rsidR="00313209" w:rsidRPr="008420C2" w:rsidRDefault="00313209" w:rsidP="001C7581">
      <w:pPr>
        <w:pStyle w:val="RomanNumbering"/>
        <w:numPr>
          <w:ilvl w:val="1"/>
          <w:numId w:val="53"/>
        </w:numPr>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171673">
        <w:rPr>
          <w:bCs w:val="0"/>
        </w:rPr>
        <w:t>.</w:t>
      </w:r>
      <w:r w:rsidR="008420C2" w:rsidRPr="00171673">
        <w:rPr>
          <w:bCs w:val="0"/>
        </w:rPr>
        <w:br/>
      </w:r>
      <w:r w:rsidRPr="00171673">
        <w:rPr>
          <w:bCs w:val="0"/>
        </w:rPr>
        <w:t>D</w:t>
      </w:r>
      <w:r w:rsidRPr="008420C2">
        <w:rPr>
          <w:bCs w:val="0"/>
        </w:rPr>
        <w:t>e trend is dat de mondiale participatie toeneemt, de participatie van Nederlandse belanghebbenden blijft in verhouding achter.</w:t>
      </w:r>
    </w:p>
    <w:p w14:paraId="257B20D7" w14:textId="7EDA9D3F" w:rsidR="00313209" w:rsidRPr="008420C2" w:rsidRDefault="00313209" w:rsidP="001C7581">
      <w:pPr>
        <w:pStyle w:val="RomanNumbering"/>
        <w:numPr>
          <w:ilvl w:val="1"/>
          <w:numId w:val="53"/>
        </w:numPr>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6597101" w14:textId="77777777" w:rsidR="00171673" w:rsidRDefault="00313209" w:rsidP="00EE52DE">
      <w:pPr>
        <w:pStyle w:val="RomanNumbering"/>
        <w:numPr>
          <w:ilvl w:val="1"/>
          <w:numId w:val="53"/>
        </w:numPr>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w:t>
      </w:r>
    </w:p>
    <w:p w14:paraId="1C5398FE" w14:textId="1CF461D2" w:rsidR="00313209" w:rsidRDefault="00313209" w:rsidP="00EE52DE">
      <w:pPr>
        <w:pStyle w:val="RomanNumbering"/>
        <w:numPr>
          <w:ilvl w:val="1"/>
          <w:numId w:val="53"/>
        </w:numPr>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EE52DE">
      <w:pPr>
        <w:pStyle w:val="RomanNumbering"/>
        <w:numPr>
          <w:ilvl w:val="1"/>
          <w:numId w:val="53"/>
        </w:numPr>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lastRenderedPageBreak/>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96471B">
      <w:pPr>
        <w:pStyle w:val="Kop3"/>
      </w:pPr>
      <w:bookmarkStart w:id="32" w:name="_Toc196475665"/>
      <w:r w:rsidRPr="00DA068C">
        <w:t>Conclusies</w:t>
      </w:r>
      <w:bookmarkEnd w:id="32"/>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Kop3"/>
      </w:pPr>
      <w:bookmarkStart w:id="33" w:name="_Toc196475666"/>
      <w:r w:rsidRPr="00DA068C">
        <w:t>Voornaamste aanbevelingen</w:t>
      </w:r>
      <w:bookmarkEnd w:id="33"/>
    </w:p>
    <w:p w14:paraId="227C800E" w14:textId="577327C6" w:rsidR="00313209" w:rsidRPr="003D44ED" w:rsidRDefault="00313209" w:rsidP="00EE52DE">
      <w:pPr>
        <w:pStyle w:val="RomanNumbering"/>
      </w:pPr>
      <w:r w:rsidRPr="006B574C">
        <w:rPr>
          <w:b/>
        </w:rPr>
        <w:t>Beleidskoers en visie</w:t>
      </w:r>
      <w:r w:rsidR="00171673">
        <w:br/>
      </w:r>
      <w:r w:rsidRPr="00701EB2">
        <w:t>D</w:t>
      </w:r>
      <w:r>
        <w:t xml:space="preserve">e overheid dient een </w:t>
      </w:r>
      <w:r w:rsidRPr="000D266B">
        <w:rPr>
          <w:b/>
        </w:rPr>
        <w:t>duidelijke beleidskoers en visie</w:t>
      </w:r>
      <w:r>
        <w:t xml:space="preserve"> op standaardisatie te ontwikkelen, om de Nederlandse belangen te versterken. Het is nodig deze uit te dragen naar organisaties en de Europese Commissie (EC). Hiervoor is nodig:</w:t>
      </w:r>
    </w:p>
    <w:p w14:paraId="1B765357" w14:textId="77777777" w:rsidR="00EE52DE" w:rsidRDefault="00313209" w:rsidP="00EE52DE">
      <w:pPr>
        <w:pStyle w:val="RomanNumbering"/>
        <w:numPr>
          <w:ilvl w:val="1"/>
          <w:numId w:val="54"/>
        </w:numPr>
      </w:pPr>
      <w:r w:rsidRPr="00EE52DE">
        <w:rPr>
          <w:b/>
        </w:rPr>
        <w:t>Een duidelijk beeld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p>
    <w:p w14:paraId="304BE5DC" w14:textId="77777777" w:rsidR="00EE52DE" w:rsidRDefault="00313209" w:rsidP="00EE52DE">
      <w:pPr>
        <w:pStyle w:val="RomanNumbering"/>
        <w:numPr>
          <w:ilvl w:val="1"/>
          <w:numId w:val="54"/>
        </w:numPr>
      </w:pPr>
      <w:r w:rsidRPr="003D44ED">
        <w:t xml:space="preserve">Gedegen </w:t>
      </w:r>
      <w:r w:rsidRPr="00EE52DE">
        <w:rPr>
          <w:b/>
        </w:rPr>
        <w:t>afwegingskaders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7730C72D" w14:textId="77777777" w:rsidR="00EE52DE" w:rsidRDefault="00313209" w:rsidP="00EE52DE">
      <w:pPr>
        <w:pStyle w:val="RomanNumbering"/>
        <w:numPr>
          <w:ilvl w:val="1"/>
          <w:numId w:val="54"/>
        </w:numPr>
      </w:pPr>
      <w:r w:rsidRPr="00EE52DE">
        <w:rPr>
          <w:b/>
        </w:rPr>
        <w:t xml:space="preserve">Keuzes te maken </w:t>
      </w:r>
      <w:r w:rsidRPr="00F027D4">
        <w:t>over inhoudelijke onderwerpen waar inzet op standaarden nodig is.</w:t>
      </w:r>
    </w:p>
    <w:p w14:paraId="000DF11F" w14:textId="1A3B7CD5" w:rsidR="00313209" w:rsidRPr="003D44ED" w:rsidRDefault="00864F0B" w:rsidP="00EE52DE">
      <w:pPr>
        <w:pStyle w:val="RomanNumbering"/>
        <w:numPr>
          <w:ilvl w:val="1"/>
          <w:numId w:val="54"/>
        </w:numPr>
      </w:pPr>
      <w:r w:rsidRPr="00EE52DE">
        <w:rPr>
          <w:b/>
        </w:rPr>
        <w:t>K</w:t>
      </w:r>
      <w:r w:rsidR="00E93C24" w:rsidRPr="00EE52DE">
        <w:rPr>
          <w:b/>
        </w:rPr>
        <w:t>ritisch te</w:t>
      </w:r>
      <w:r w:rsidR="00313209" w:rsidRPr="00EE52DE">
        <w:rPr>
          <w:b/>
        </w:rPr>
        <w:t xml:space="preserve"> kijk</w:t>
      </w:r>
      <w:r w:rsidR="00E93C24" w:rsidRPr="00EE52DE">
        <w:rPr>
          <w:b/>
        </w:rPr>
        <w:t>en</w:t>
      </w:r>
      <w:r w:rsidR="00313209" w:rsidRPr="00EE52DE">
        <w:rPr>
          <w:b/>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00EE52DE">
        <w:rPr>
          <w:b/>
        </w:rPr>
        <w:t>inform</w:t>
      </w:r>
      <w:r w:rsidR="00497A3A" w:rsidRPr="00EE52DE">
        <w:rPr>
          <w:b/>
        </w:rPr>
        <w:t xml:space="preserve">eren </w:t>
      </w:r>
      <w:r w:rsidR="00313209" w:rsidRPr="00EE52DE">
        <w:rPr>
          <w:b/>
        </w:rPr>
        <w:t xml:space="preserve">of </w:t>
      </w:r>
      <w:r w:rsidR="00497A3A" w:rsidRPr="00EE52DE">
        <w:rPr>
          <w:b/>
        </w:rPr>
        <w:t xml:space="preserve">te </w:t>
      </w:r>
      <w:r w:rsidR="00313209" w:rsidRPr="00EE52DE">
        <w:rPr>
          <w:b/>
        </w:rPr>
        <w:t>ondersteun</w:t>
      </w:r>
      <w:r w:rsidR="00497A3A" w:rsidRPr="00EE52DE">
        <w:rPr>
          <w:b/>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08553B22" w14:textId="77777777" w:rsidR="00EE52DE" w:rsidRDefault="00313209" w:rsidP="00EE52DE">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w:t>
      </w:r>
      <w:r>
        <w:lastRenderedPageBreak/>
        <w:t>onderwerpen om bewustwording van urgentie en meerwaarde van standaardisatie te vergroten. Daaronder vallen onderwerpen als:</w:t>
      </w:r>
    </w:p>
    <w:p w14:paraId="3E32EA47" w14:textId="77777777" w:rsidR="00EE52DE" w:rsidRDefault="00313209" w:rsidP="00EE52DE">
      <w:pPr>
        <w:pStyle w:val="RomanNumbering"/>
        <w:numPr>
          <w:ilvl w:val="1"/>
          <w:numId w:val="54"/>
        </w:numPr>
      </w:pPr>
      <w:r w:rsidRPr="00EE52DE">
        <w:rPr>
          <w:b/>
        </w:rPr>
        <w:t>Proactief signaleren</w:t>
      </w:r>
      <w:r>
        <w:t xml:space="preserve"> op inzet van relevante standaardisatie-activiteiten.</w:t>
      </w:r>
    </w:p>
    <w:p w14:paraId="75F52994" w14:textId="77777777" w:rsidR="00EE52DE" w:rsidRDefault="00313209" w:rsidP="00EE52DE">
      <w:pPr>
        <w:pStyle w:val="RomanNumbering"/>
        <w:numPr>
          <w:ilvl w:val="1"/>
          <w:numId w:val="54"/>
        </w:numPr>
      </w:pPr>
      <w:r>
        <w:t>Bevordering van (</w:t>
      </w:r>
      <w:r w:rsidRPr="00EE52DE">
        <w:rPr>
          <w:b/>
        </w:rPr>
        <w:t>multidisciplinaire) samenwerking</w:t>
      </w:r>
      <w:r>
        <w:t xml:space="preserve"> tussen de overheid, industriesectoren en de wetenschap, zoals in Duitsland plaatsvindt.</w:t>
      </w:r>
    </w:p>
    <w:p w14:paraId="03EDD9BF" w14:textId="0F840266" w:rsidR="00EE52DE" w:rsidRDefault="00313209" w:rsidP="00EE52DE">
      <w:pPr>
        <w:pStyle w:val="RomanNumbering"/>
        <w:numPr>
          <w:ilvl w:val="1"/>
          <w:numId w:val="54"/>
        </w:numPr>
      </w:pPr>
      <w:r w:rsidRPr="00EE52DE">
        <w:rPr>
          <w:b/>
        </w:rPr>
        <w:t>Monitoring</w:t>
      </w:r>
      <w:r w:rsidRPr="003D44ED">
        <w:t xml:space="preserve"> van relevante standaardisatie</w:t>
      </w:r>
      <w:r>
        <w:t>-</w:t>
      </w:r>
      <w:r w:rsidRPr="003D44ED">
        <w:t>activiteiten</w:t>
      </w:r>
      <w:r w:rsidR="00EE52DE">
        <w:t>.</w:t>
      </w:r>
    </w:p>
    <w:p w14:paraId="716DD0D4" w14:textId="77777777" w:rsidR="00EE52DE" w:rsidRDefault="00313209" w:rsidP="00EE52DE">
      <w:pPr>
        <w:pStyle w:val="RomanNumbering"/>
        <w:numPr>
          <w:ilvl w:val="1"/>
          <w:numId w:val="54"/>
        </w:numPr>
      </w:pPr>
      <w:r>
        <w:t>Het m</w:t>
      </w:r>
      <w:r w:rsidRPr="003D44ED">
        <w:t xml:space="preserve">ogelijk maken van </w:t>
      </w:r>
      <w:r w:rsidRPr="00EE52DE">
        <w:rPr>
          <w:b/>
        </w:rPr>
        <w:t>strategische prioritering</w:t>
      </w:r>
      <w:r w:rsidRPr="003D44ED">
        <w:t xml:space="preserve"> van standaardisatie</w:t>
      </w:r>
      <w:r>
        <w:t>-</w:t>
      </w:r>
      <w:r w:rsidRPr="003D44ED">
        <w:t>activiteiten</w:t>
      </w:r>
      <w:r w:rsidR="00EE52DE">
        <w:t>.</w:t>
      </w:r>
    </w:p>
    <w:p w14:paraId="7EA2CFCB" w14:textId="77777777" w:rsidR="00EE52DE" w:rsidRPr="00EE52DE" w:rsidRDefault="00313209" w:rsidP="00EE52DE">
      <w:pPr>
        <w:pStyle w:val="RomanNumbering"/>
        <w:numPr>
          <w:ilvl w:val="1"/>
          <w:numId w:val="54"/>
        </w:numPr>
      </w:pPr>
      <w:r w:rsidRPr="00EE52DE">
        <w:rPr>
          <w:b/>
        </w:rPr>
        <w:t>Borging van neutraliteit</w:t>
      </w:r>
      <w:r>
        <w:t xml:space="preserve"> in de ontwikkeling van </w:t>
      </w:r>
      <w:r w:rsidR="00E15002">
        <w:t>standaarden en</w:t>
      </w:r>
      <w:r>
        <w:t xml:space="preserve"> daarmee </w:t>
      </w:r>
      <w:r w:rsidRPr="00EE52DE">
        <w:rPr>
          <w:color w:val="000000" w:themeColor="text1"/>
        </w:rPr>
        <w:t>het beschermen van maatschappelijk/publieke waarden (als reactie op Big Tech).</w:t>
      </w:r>
    </w:p>
    <w:p w14:paraId="048F351A" w14:textId="77777777" w:rsidR="00EE52DE" w:rsidRDefault="00313209" w:rsidP="00EE52DE">
      <w:pPr>
        <w:pStyle w:val="RomanNumbering"/>
        <w:numPr>
          <w:ilvl w:val="1"/>
          <w:numId w:val="54"/>
        </w:numPr>
      </w:pPr>
      <w:r>
        <w:t>Het z</w:t>
      </w:r>
      <w:r w:rsidRPr="003D44ED">
        <w:t xml:space="preserve">orgen voor de </w:t>
      </w:r>
      <w:r w:rsidRPr="00EE52DE">
        <w:rPr>
          <w:b/>
        </w:rPr>
        <w:t>juiste kaders</w:t>
      </w:r>
      <w:r w:rsidRPr="003D44ED">
        <w:t xml:space="preserve"> bij de ontwikkeling van standaarden</w:t>
      </w:r>
      <w:r>
        <w:t>.</w:t>
      </w:r>
    </w:p>
    <w:p w14:paraId="4A03A0A3" w14:textId="5F9F7D1A" w:rsidR="00313209" w:rsidRPr="003D44ED" w:rsidRDefault="00313209" w:rsidP="00EE52DE">
      <w:pPr>
        <w:pStyle w:val="RomanNumbering"/>
        <w:numPr>
          <w:ilvl w:val="1"/>
          <w:numId w:val="54"/>
        </w:numPr>
      </w:pPr>
      <w:r w:rsidRPr="00D92FFA">
        <w:t xml:space="preserve">Het faciliteren </w:t>
      </w:r>
      <w:r w:rsidR="00C448C7" w:rsidRPr="00D92FFA">
        <w:t xml:space="preserve">van kennisdeling </w:t>
      </w:r>
      <w:r w:rsidR="00E202B0" w:rsidRPr="00D92FFA">
        <w:t>over</w:t>
      </w:r>
      <w:r w:rsidRPr="00D92FFA">
        <w:t xml:space="preserve"> beproefde werkwijzen (</w:t>
      </w:r>
      <w:r w:rsidRPr="00EE52DE">
        <w:rPr>
          <w:b/>
        </w:rPr>
        <w:t xml:space="preserve">best </w:t>
      </w:r>
      <w:proofErr w:type="spellStart"/>
      <w:r w:rsidRPr="00EE52DE">
        <w:rPr>
          <w:b/>
        </w:rPr>
        <w:t>practices</w:t>
      </w:r>
      <w:proofErr w:type="spellEnd"/>
      <w:r w:rsidRPr="00D92FFA">
        <w:t>) omtrent deelname aan standaardisatie-activiteiten ter versterking van de Nederlandse standaardisatie-initiatieven.</w:t>
      </w:r>
    </w:p>
    <w:p w14:paraId="0EA4ED9E" w14:textId="77777777" w:rsidR="00EE52DE" w:rsidRDefault="00313209" w:rsidP="00EE52DE">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5AABAA3A" w14:textId="77777777" w:rsidR="00EE52DE" w:rsidRDefault="00313209" w:rsidP="00EE52DE">
      <w:pPr>
        <w:pStyle w:val="RomanNumbering"/>
        <w:numPr>
          <w:ilvl w:val="1"/>
          <w:numId w:val="54"/>
        </w:numPr>
      </w:pPr>
      <w:r>
        <w:t xml:space="preserve">Het bieden van </w:t>
      </w:r>
      <w:r w:rsidRPr="00EE52DE">
        <w:rPr>
          <w:b/>
        </w:rPr>
        <w:t>financiële ondersteuning</w:t>
      </w:r>
      <w:r>
        <w:t xml:space="preserve"> en stimulans om het </w:t>
      </w:r>
      <w:r w:rsidR="009F7E8A" w:rsidRPr="00EE52DE">
        <w:rPr>
          <w:b/>
        </w:rPr>
        <w:t>mkb</w:t>
      </w:r>
      <w:r w:rsidRPr="00EE52D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65652A4C" w14:textId="77777777" w:rsidR="00EE52DE" w:rsidRPr="00EE52DE" w:rsidRDefault="00313209" w:rsidP="00EE52DE">
      <w:pPr>
        <w:pStyle w:val="RomanNumbering"/>
        <w:numPr>
          <w:ilvl w:val="1"/>
          <w:numId w:val="54"/>
        </w:numPr>
      </w:pPr>
      <w:r>
        <w:t>(</w:t>
      </w:r>
      <w:r w:rsidRPr="00EE52DE">
        <w:rPr>
          <w:b/>
        </w:rPr>
        <w:t xml:space="preserve">Financiële) </w:t>
      </w:r>
      <w:r w:rsidRPr="00A51ACD">
        <w:t xml:space="preserve">ondersteuning van </w:t>
      </w:r>
      <w:r w:rsidRPr="00EE52DE">
        <w:rPr>
          <w:b/>
        </w:rPr>
        <w:t>maatschappelijk</w:t>
      </w:r>
      <w:r w:rsidRPr="00A51ACD">
        <w:t xml:space="preserve"> relevante</w:t>
      </w:r>
      <w:r>
        <w:t xml:space="preserve"> </w:t>
      </w:r>
      <w:r w:rsidR="00E15002">
        <w:t>trajecten (</w:t>
      </w:r>
      <w:r w:rsidRPr="00EE52DE">
        <w:rPr>
          <w:color w:val="000000" w:themeColor="text1"/>
        </w:rPr>
        <w:t>denk aan privacy).</w:t>
      </w:r>
    </w:p>
    <w:p w14:paraId="5ABCDFFC" w14:textId="607E3932" w:rsidR="00090700" w:rsidRPr="00EE52DE" w:rsidRDefault="00313209" w:rsidP="00EE52DE">
      <w:pPr>
        <w:pStyle w:val="RomanNumbering"/>
        <w:numPr>
          <w:ilvl w:val="1"/>
          <w:numId w:val="54"/>
        </w:numPr>
      </w:pPr>
      <w:r>
        <w:t xml:space="preserve">Het bieden van </w:t>
      </w:r>
      <w:r w:rsidRPr="00EE52DE">
        <w:rPr>
          <w:b/>
        </w:rPr>
        <w:t xml:space="preserve">opleidingen, faciliteren </w:t>
      </w:r>
      <w:r w:rsidRPr="003378DD">
        <w:t>van</w:t>
      </w:r>
      <w:r w:rsidRPr="00EE52DE">
        <w:rPr>
          <w:b/>
        </w:rPr>
        <w:t xml:space="preserve"> kennisdeling binnen netwerken</w:t>
      </w:r>
      <w:r w:rsidR="00EE2B34">
        <w:t xml:space="preserve">, </w:t>
      </w:r>
      <w:r>
        <w:t xml:space="preserve">het verhogen van het </w:t>
      </w:r>
      <w:r w:rsidRPr="00EE52DE">
        <w:rPr>
          <w:b/>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0EE52DE">
        <w:rPr>
          <w:rFonts w:eastAsia="Century Gothic" w:cs="Century Gothic"/>
        </w:rPr>
        <w:t>Dit moet ondersteund worden door</w:t>
      </w:r>
      <w:r w:rsidR="002037DE">
        <w:t xml:space="preserve"> </w:t>
      </w:r>
      <w:r w:rsidR="002037DE" w:rsidRPr="00EE52DE">
        <w:rPr>
          <w:b/>
        </w:rPr>
        <w:t>structurele capaciteitsopbouw binnen de overheid.</w:t>
      </w:r>
    </w:p>
    <w:p w14:paraId="3C4BA25F" w14:textId="2853AD66" w:rsidR="00313209" w:rsidRPr="003D44ED" w:rsidRDefault="00313209" w:rsidP="00090700">
      <w:pPr>
        <w:pStyle w:val="Kop2"/>
        <w:numPr>
          <w:ilvl w:val="0"/>
          <w:numId w:val="0"/>
        </w:numPr>
      </w:pPr>
      <w:bookmarkStart w:id="34" w:name="_Toc191547821"/>
      <w:bookmarkStart w:id="35" w:name="_Toc191547958"/>
      <w:bookmarkStart w:id="36" w:name="_Toc191561594"/>
      <w:bookmarkStart w:id="37" w:name="_Toc196475667"/>
      <w:r w:rsidRPr="003D44ED">
        <w:t>Tot slot</w:t>
      </w:r>
      <w:r w:rsidRPr="003D44ED">
        <w:rPr>
          <w:rFonts w:ascii="Arial" w:hAnsi="Arial" w:cs="Arial"/>
        </w:rPr>
        <w:t> </w:t>
      </w:r>
      <w:bookmarkEnd w:id="34"/>
      <w:bookmarkEnd w:id="35"/>
      <w:bookmarkEnd w:id="36"/>
      <w:bookmarkEnd w:id="37"/>
    </w:p>
    <w:p w14:paraId="063CD258" w14:textId="75149E77" w:rsidR="00313209" w:rsidRDefault="00313209" w:rsidP="0057124E">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w:t>
      </w:r>
      <w:r w:rsidR="00171673">
        <w:br/>
      </w:r>
      <w: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eer invloed uit te oefenen.</w:t>
      </w:r>
    </w:p>
    <w:p w14:paraId="4AA3D788" w14:textId="61827B71" w:rsidR="004D63E7" w:rsidRDefault="007F70BC" w:rsidP="004D63E7">
      <w:pPr>
        <w:rPr>
          <w:color w:val="D9D9D9" w:themeColor="background1" w:themeShade="D9"/>
        </w:rPr>
      </w:pPr>
      <w:r w:rsidRPr="56C930ED">
        <w:rPr>
          <w:color w:val="D9D9D9" w:themeColor="background1" w:themeShade="D9"/>
        </w:rPr>
        <w:br w:type="page"/>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7C63F1E0" w14:textId="0ADB0D07" w:rsidR="004D63E7" w:rsidRPr="004D63E7" w:rsidRDefault="004D63E7" w:rsidP="004D63E7">
              <w:pPr>
                <w:spacing w:after="160" w:line="259" w:lineRule="auto"/>
                <w:rPr>
                  <w:b/>
                </w:rPr>
              </w:pPr>
              <w:r>
                <w:t>Inhoudsopgave</w:t>
              </w:r>
            </w:p>
            <w:p w14:paraId="21431F7B" w14:textId="77777777" w:rsidR="004D63E7" w:rsidRDefault="004D63E7" w:rsidP="004D63E7">
              <w:pPr>
                <w:pStyle w:val="Inhopg1"/>
                <w:spacing w:after="0"/>
              </w:pPr>
            </w:p>
          </w:sdtContent>
        </w:sdt>
        <w:p w14:paraId="7F4305F8" w14:textId="6076721A" w:rsidR="004D63E7" w:rsidRDefault="004D63E7">
          <w:pPr>
            <w:pStyle w:val="Inhopg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6475662" w:history="1">
            <w:r w:rsidRPr="008A0644">
              <w:rPr>
                <w:rStyle w:val="Hyperlink"/>
              </w:rPr>
              <w:t>Management samenvatting</w:t>
            </w:r>
            <w:r>
              <w:rPr>
                <w:webHidden/>
              </w:rPr>
              <w:tab/>
            </w:r>
            <w:r>
              <w:rPr>
                <w:webHidden/>
              </w:rPr>
              <w:fldChar w:fldCharType="begin"/>
            </w:r>
            <w:r>
              <w:rPr>
                <w:webHidden/>
              </w:rPr>
              <w:instrText xml:space="preserve"> PAGEREF _Toc196475662 \h </w:instrText>
            </w:r>
            <w:r>
              <w:rPr>
                <w:webHidden/>
              </w:rPr>
            </w:r>
            <w:r>
              <w:rPr>
                <w:webHidden/>
              </w:rPr>
              <w:fldChar w:fldCharType="separate"/>
            </w:r>
            <w:r>
              <w:rPr>
                <w:webHidden/>
              </w:rPr>
              <w:t>2</w:t>
            </w:r>
            <w:r>
              <w:rPr>
                <w:webHidden/>
              </w:rPr>
              <w:fldChar w:fldCharType="end"/>
            </w:r>
          </w:hyperlink>
        </w:p>
        <w:p w14:paraId="4948F6CD" w14:textId="0C4DFF0C"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3" w:history="1">
            <w:r w:rsidRPr="008A0644">
              <w:rPr>
                <w:rStyle w:val="Hyperlink"/>
              </w:rPr>
              <w:t>Drie primaire onderzoeksvragen</w:t>
            </w:r>
            <w:r>
              <w:rPr>
                <w:webHidden/>
              </w:rPr>
              <w:tab/>
            </w:r>
            <w:r>
              <w:rPr>
                <w:webHidden/>
              </w:rPr>
              <w:fldChar w:fldCharType="begin"/>
            </w:r>
            <w:r>
              <w:rPr>
                <w:webHidden/>
              </w:rPr>
              <w:instrText xml:space="preserve"> PAGEREF _Toc196475663 \h </w:instrText>
            </w:r>
            <w:r>
              <w:rPr>
                <w:webHidden/>
              </w:rPr>
            </w:r>
            <w:r>
              <w:rPr>
                <w:webHidden/>
              </w:rPr>
              <w:fldChar w:fldCharType="separate"/>
            </w:r>
            <w:r>
              <w:rPr>
                <w:webHidden/>
              </w:rPr>
              <w:t>2</w:t>
            </w:r>
            <w:r>
              <w:rPr>
                <w:webHidden/>
              </w:rPr>
              <w:fldChar w:fldCharType="end"/>
            </w:r>
          </w:hyperlink>
        </w:p>
        <w:p w14:paraId="0F30EC1E" w14:textId="3305E612"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4" w:history="1">
            <w:r w:rsidRPr="008A0644">
              <w:rPr>
                <w:rStyle w:val="Hyperlink"/>
              </w:rPr>
              <w:t>Voornaamste bevindingen, conclusies en aanbevelingen bij de onderzoeksvragen</w:t>
            </w:r>
            <w:r>
              <w:rPr>
                <w:webHidden/>
              </w:rPr>
              <w:tab/>
            </w:r>
            <w:r>
              <w:rPr>
                <w:webHidden/>
              </w:rPr>
              <w:fldChar w:fldCharType="begin"/>
            </w:r>
            <w:r>
              <w:rPr>
                <w:webHidden/>
              </w:rPr>
              <w:instrText xml:space="preserve"> PAGEREF _Toc196475664 \h </w:instrText>
            </w:r>
            <w:r>
              <w:rPr>
                <w:webHidden/>
              </w:rPr>
            </w:r>
            <w:r>
              <w:rPr>
                <w:webHidden/>
              </w:rPr>
              <w:fldChar w:fldCharType="separate"/>
            </w:r>
            <w:r>
              <w:rPr>
                <w:webHidden/>
              </w:rPr>
              <w:t>2</w:t>
            </w:r>
            <w:r>
              <w:rPr>
                <w:webHidden/>
              </w:rPr>
              <w:fldChar w:fldCharType="end"/>
            </w:r>
          </w:hyperlink>
        </w:p>
        <w:p w14:paraId="62DF05FA" w14:textId="2355C8D6"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65" w:history="1">
            <w:r w:rsidRPr="008A0644">
              <w:rPr>
                <w:rStyle w:val="Hyperlink"/>
              </w:rPr>
              <w:t>Conclusies</w:t>
            </w:r>
            <w:r>
              <w:rPr>
                <w:webHidden/>
              </w:rPr>
              <w:tab/>
            </w:r>
            <w:r>
              <w:rPr>
                <w:webHidden/>
              </w:rPr>
              <w:fldChar w:fldCharType="begin"/>
            </w:r>
            <w:r>
              <w:rPr>
                <w:webHidden/>
              </w:rPr>
              <w:instrText xml:space="preserve"> PAGEREF _Toc196475665 \h </w:instrText>
            </w:r>
            <w:r>
              <w:rPr>
                <w:webHidden/>
              </w:rPr>
            </w:r>
            <w:r>
              <w:rPr>
                <w:webHidden/>
              </w:rPr>
              <w:fldChar w:fldCharType="separate"/>
            </w:r>
            <w:r>
              <w:rPr>
                <w:webHidden/>
              </w:rPr>
              <w:t>4</w:t>
            </w:r>
            <w:r>
              <w:rPr>
                <w:webHidden/>
              </w:rPr>
              <w:fldChar w:fldCharType="end"/>
            </w:r>
          </w:hyperlink>
        </w:p>
        <w:p w14:paraId="20F521D0" w14:textId="4D6334DF"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66" w:history="1">
            <w:r w:rsidRPr="008A0644">
              <w:rPr>
                <w:rStyle w:val="Hyperlink"/>
              </w:rPr>
              <w:t>Voornaamste aanbevelingen</w:t>
            </w:r>
            <w:r>
              <w:rPr>
                <w:webHidden/>
              </w:rPr>
              <w:tab/>
            </w:r>
            <w:r>
              <w:rPr>
                <w:webHidden/>
              </w:rPr>
              <w:fldChar w:fldCharType="begin"/>
            </w:r>
            <w:r>
              <w:rPr>
                <w:webHidden/>
              </w:rPr>
              <w:instrText xml:space="preserve"> PAGEREF _Toc196475666 \h </w:instrText>
            </w:r>
            <w:r>
              <w:rPr>
                <w:webHidden/>
              </w:rPr>
            </w:r>
            <w:r>
              <w:rPr>
                <w:webHidden/>
              </w:rPr>
              <w:fldChar w:fldCharType="separate"/>
            </w:r>
            <w:r>
              <w:rPr>
                <w:webHidden/>
              </w:rPr>
              <w:t>4</w:t>
            </w:r>
            <w:r>
              <w:rPr>
                <w:webHidden/>
              </w:rPr>
              <w:fldChar w:fldCharType="end"/>
            </w:r>
          </w:hyperlink>
        </w:p>
        <w:p w14:paraId="771EE1CE" w14:textId="3A1DBC03"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7" w:history="1">
            <w:r w:rsidRPr="008A0644">
              <w:rPr>
                <w:rStyle w:val="Hyperlink"/>
              </w:rPr>
              <w:t>Tot slot</w:t>
            </w:r>
            <w:r w:rsidRPr="008A0644">
              <w:rPr>
                <w:rStyle w:val="Hyperlink"/>
                <w:rFonts w:ascii="Arial" w:hAnsi="Arial" w:cs="Arial"/>
              </w:rPr>
              <w:t> </w:t>
            </w:r>
            <w:r>
              <w:rPr>
                <w:webHidden/>
              </w:rPr>
              <w:tab/>
            </w:r>
            <w:r>
              <w:rPr>
                <w:webHidden/>
              </w:rPr>
              <w:fldChar w:fldCharType="begin"/>
            </w:r>
            <w:r>
              <w:rPr>
                <w:webHidden/>
              </w:rPr>
              <w:instrText xml:space="preserve"> PAGEREF _Toc196475667 \h </w:instrText>
            </w:r>
            <w:r>
              <w:rPr>
                <w:webHidden/>
              </w:rPr>
            </w:r>
            <w:r>
              <w:rPr>
                <w:webHidden/>
              </w:rPr>
              <w:fldChar w:fldCharType="separate"/>
            </w:r>
            <w:r>
              <w:rPr>
                <w:webHidden/>
              </w:rPr>
              <w:t>5</w:t>
            </w:r>
            <w:r>
              <w:rPr>
                <w:webHidden/>
              </w:rPr>
              <w:fldChar w:fldCharType="end"/>
            </w:r>
          </w:hyperlink>
        </w:p>
        <w:p w14:paraId="76C99358" w14:textId="69B6A168"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68" w:history="1">
            <w:r w:rsidRPr="008A0644">
              <w:rPr>
                <w:rStyle w:val="Hyperlink"/>
              </w:rPr>
              <w:t>1.</w:t>
            </w:r>
            <w:r>
              <w:rPr>
                <w:rFonts w:asciiTheme="minorHAnsi" w:eastAsiaTheme="minorEastAsia" w:hAnsiTheme="minorHAnsi"/>
                <w:b w:val="0"/>
                <w:kern w:val="2"/>
                <w:sz w:val="24"/>
                <w:szCs w:val="24"/>
                <w:lang w:eastAsia="nl-NL"/>
                <w14:ligatures w14:val="standardContextual"/>
              </w:rPr>
              <w:tab/>
            </w:r>
            <w:r w:rsidRPr="008A0644">
              <w:rPr>
                <w:rStyle w:val="Hyperlink"/>
              </w:rPr>
              <w:t>Inleiding</w:t>
            </w:r>
            <w:r>
              <w:rPr>
                <w:webHidden/>
              </w:rPr>
              <w:tab/>
            </w:r>
            <w:r>
              <w:rPr>
                <w:webHidden/>
              </w:rPr>
              <w:fldChar w:fldCharType="begin"/>
            </w:r>
            <w:r>
              <w:rPr>
                <w:webHidden/>
              </w:rPr>
              <w:instrText xml:space="preserve"> PAGEREF _Toc196475668 \h </w:instrText>
            </w:r>
            <w:r>
              <w:rPr>
                <w:webHidden/>
              </w:rPr>
            </w:r>
            <w:r>
              <w:rPr>
                <w:webHidden/>
              </w:rPr>
              <w:fldChar w:fldCharType="separate"/>
            </w:r>
            <w:r>
              <w:rPr>
                <w:webHidden/>
              </w:rPr>
              <w:t>10</w:t>
            </w:r>
            <w:r>
              <w:rPr>
                <w:webHidden/>
              </w:rPr>
              <w:fldChar w:fldCharType="end"/>
            </w:r>
          </w:hyperlink>
        </w:p>
        <w:p w14:paraId="2E268C62" w14:textId="0CA7A60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69" w:history="1">
            <w:r w:rsidRPr="008A0644">
              <w:rPr>
                <w:rStyle w:val="Hyperlink"/>
              </w:rPr>
              <w:t>1.1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Aanleiding onderzoek</w:t>
            </w:r>
            <w:r>
              <w:rPr>
                <w:webHidden/>
              </w:rPr>
              <w:tab/>
            </w:r>
            <w:r>
              <w:rPr>
                <w:webHidden/>
              </w:rPr>
              <w:fldChar w:fldCharType="begin"/>
            </w:r>
            <w:r>
              <w:rPr>
                <w:webHidden/>
              </w:rPr>
              <w:instrText xml:space="preserve"> PAGEREF _Toc196475669 \h </w:instrText>
            </w:r>
            <w:r>
              <w:rPr>
                <w:webHidden/>
              </w:rPr>
            </w:r>
            <w:r>
              <w:rPr>
                <w:webHidden/>
              </w:rPr>
              <w:fldChar w:fldCharType="separate"/>
            </w:r>
            <w:r>
              <w:rPr>
                <w:webHidden/>
              </w:rPr>
              <w:t>10</w:t>
            </w:r>
            <w:r>
              <w:rPr>
                <w:webHidden/>
              </w:rPr>
              <w:fldChar w:fldCharType="end"/>
            </w:r>
          </w:hyperlink>
        </w:p>
        <w:p w14:paraId="17E4575B" w14:textId="71D78D5F"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0" w:history="1">
            <w:r w:rsidRPr="008A0644">
              <w:rPr>
                <w:rStyle w:val="Hyperlink"/>
              </w:rPr>
              <w:t>1.2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belang van standaardisatie als een strategisch instrument</w:t>
            </w:r>
            <w:r>
              <w:rPr>
                <w:webHidden/>
              </w:rPr>
              <w:tab/>
            </w:r>
            <w:r>
              <w:rPr>
                <w:webHidden/>
              </w:rPr>
              <w:fldChar w:fldCharType="begin"/>
            </w:r>
            <w:r>
              <w:rPr>
                <w:webHidden/>
              </w:rPr>
              <w:instrText xml:space="preserve"> PAGEREF _Toc196475670 \h </w:instrText>
            </w:r>
            <w:r>
              <w:rPr>
                <w:webHidden/>
              </w:rPr>
            </w:r>
            <w:r>
              <w:rPr>
                <w:webHidden/>
              </w:rPr>
              <w:fldChar w:fldCharType="separate"/>
            </w:r>
            <w:r>
              <w:rPr>
                <w:webHidden/>
              </w:rPr>
              <w:t>11</w:t>
            </w:r>
            <w:r>
              <w:rPr>
                <w:webHidden/>
              </w:rPr>
              <w:fldChar w:fldCharType="end"/>
            </w:r>
          </w:hyperlink>
        </w:p>
        <w:p w14:paraId="2DF80A0A" w14:textId="79B4A308"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1" w:history="1">
            <w:r w:rsidRPr="008A0644">
              <w:rPr>
                <w:rStyle w:val="Hyperlink"/>
              </w:rPr>
              <w:t>2.</w:t>
            </w:r>
            <w:r>
              <w:rPr>
                <w:rFonts w:asciiTheme="minorHAnsi" w:eastAsiaTheme="minorEastAsia" w:hAnsiTheme="minorHAnsi"/>
                <w:b w:val="0"/>
                <w:kern w:val="2"/>
                <w:sz w:val="24"/>
                <w:szCs w:val="24"/>
                <w:lang w:eastAsia="nl-NL"/>
                <w14:ligatures w14:val="standardContextual"/>
              </w:rPr>
              <w:tab/>
            </w:r>
            <w:r w:rsidRPr="008A0644">
              <w:rPr>
                <w:rStyle w:val="Hyperlink"/>
              </w:rPr>
              <w:t>Onderzoeksvragen</w:t>
            </w:r>
            <w:r>
              <w:rPr>
                <w:webHidden/>
              </w:rPr>
              <w:tab/>
            </w:r>
            <w:r>
              <w:rPr>
                <w:webHidden/>
              </w:rPr>
              <w:fldChar w:fldCharType="begin"/>
            </w:r>
            <w:r>
              <w:rPr>
                <w:webHidden/>
              </w:rPr>
              <w:instrText xml:space="preserve"> PAGEREF _Toc196475671 \h </w:instrText>
            </w:r>
            <w:r>
              <w:rPr>
                <w:webHidden/>
              </w:rPr>
            </w:r>
            <w:r>
              <w:rPr>
                <w:webHidden/>
              </w:rPr>
              <w:fldChar w:fldCharType="separate"/>
            </w:r>
            <w:r>
              <w:rPr>
                <w:webHidden/>
              </w:rPr>
              <w:t>12</w:t>
            </w:r>
            <w:r>
              <w:rPr>
                <w:webHidden/>
              </w:rPr>
              <w:fldChar w:fldCharType="end"/>
            </w:r>
          </w:hyperlink>
        </w:p>
        <w:p w14:paraId="1FA5DC27" w14:textId="610E8C51"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2" w:history="1">
            <w:r w:rsidRPr="008A0644">
              <w:rPr>
                <w:rStyle w:val="Hyperlink"/>
              </w:rPr>
              <w:t>2.1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Scope en overwegingen</w:t>
            </w:r>
            <w:r>
              <w:rPr>
                <w:webHidden/>
              </w:rPr>
              <w:tab/>
            </w:r>
            <w:r>
              <w:rPr>
                <w:webHidden/>
              </w:rPr>
              <w:fldChar w:fldCharType="begin"/>
            </w:r>
            <w:r>
              <w:rPr>
                <w:webHidden/>
              </w:rPr>
              <w:instrText xml:space="preserve"> PAGEREF _Toc196475672 \h </w:instrText>
            </w:r>
            <w:r>
              <w:rPr>
                <w:webHidden/>
              </w:rPr>
            </w:r>
            <w:r>
              <w:rPr>
                <w:webHidden/>
              </w:rPr>
              <w:fldChar w:fldCharType="separate"/>
            </w:r>
            <w:r>
              <w:rPr>
                <w:webHidden/>
              </w:rPr>
              <w:t>12</w:t>
            </w:r>
            <w:r>
              <w:rPr>
                <w:webHidden/>
              </w:rPr>
              <w:fldChar w:fldCharType="end"/>
            </w:r>
          </w:hyperlink>
        </w:p>
        <w:p w14:paraId="38FB98B0" w14:textId="2346837C"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3" w:history="1">
            <w:r w:rsidRPr="008A0644">
              <w:rPr>
                <w:rStyle w:val="Hyperlink"/>
              </w:rPr>
              <w:t>3.</w:t>
            </w:r>
            <w:r>
              <w:rPr>
                <w:rFonts w:asciiTheme="minorHAnsi" w:eastAsiaTheme="minorEastAsia" w:hAnsiTheme="minorHAnsi"/>
                <w:b w:val="0"/>
                <w:kern w:val="2"/>
                <w:sz w:val="24"/>
                <w:szCs w:val="24"/>
                <w:lang w:eastAsia="nl-NL"/>
                <w14:ligatures w14:val="standardContextual"/>
              </w:rPr>
              <w:tab/>
            </w:r>
            <w:r w:rsidRPr="008A0644">
              <w:rPr>
                <w:rStyle w:val="Hyperlink"/>
              </w:rPr>
              <w:t>Methode van onderzoek</w:t>
            </w:r>
            <w:r>
              <w:rPr>
                <w:webHidden/>
              </w:rPr>
              <w:tab/>
            </w:r>
            <w:r>
              <w:rPr>
                <w:webHidden/>
              </w:rPr>
              <w:fldChar w:fldCharType="begin"/>
            </w:r>
            <w:r>
              <w:rPr>
                <w:webHidden/>
              </w:rPr>
              <w:instrText xml:space="preserve"> PAGEREF _Toc196475673 \h </w:instrText>
            </w:r>
            <w:r>
              <w:rPr>
                <w:webHidden/>
              </w:rPr>
            </w:r>
            <w:r>
              <w:rPr>
                <w:webHidden/>
              </w:rPr>
              <w:fldChar w:fldCharType="separate"/>
            </w:r>
            <w:r>
              <w:rPr>
                <w:webHidden/>
              </w:rPr>
              <w:t>14</w:t>
            </w:r>
            <w:r>
              <w:rPr>
                <w:webHidden/>
              </w:rPr>
              <w:fldChar w:fldCharType="end"/>
            </w:r>
          </w:hyperlink>
        </w:p>
        <w:p w14:paraId="271D6D95" w14:textId="2D138325"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4" w:history="1">
            <w:r w:rsidRPr="008A0644">
              <w:rPr>
                <w:rStyle w:val="Hyperlink"/>
              </w:rPr>
              <w:t>3.1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Kwantitatieve participatie in beeld</w:t>
            </w:r>
            <w:r>
              <w:rPr>
                <w:webHidden/>
              </w:rPr>
              <w:tab/>
            </w:r>
            <w:r>
              <w:rPr>
                <w:webHidden/>
              </w:rPr>
              <w:fldChar w:fldCharType="begin"/>
            </w:r>
            <w:r>
              <w:rPr>
                <w:webHidden/>
              </w:rPr>
              <w:instrText xml:space="preserve"> PAGEREF _Toc196475674 \h </w:instrText>
            </w:r>
            <w:r>
              <w:rPr>
                <w:webHidden/>
              </w:rPr>
            </w:r>
            <w:r>
              <w:rPr>
                <w:webHidden/>
              </w:rPr>
              <w:fldChar w:fldCharType="separate"/>
            </w:r>
            <w:r>
              <w:rPr>
                <w:webHidden/>
              </w:rPr>
              <w:t>14</w:t>
            </w:r>
            <w:r>
              <w:rPr>
                <w:webHidden/>
              </w:rPr>
              <w:fldChar w:fldCharType="end"/>
            </w:r>
          </w:hyperlink>
        </w:p>
        <w:p w14:paraId="2F01B835" w14:textId="3197FC98"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5" w:history="1">
            <w:r w:rsidRPr="008A0644">
              <w:rPr>
                <w:rStyle w:val="Hyperlink"/>
              </w:rPr>
              <w:t>3.2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Kwalitatief onderzoek</w:t>
            </w:r>
            <w:r>
              <w:rPr>
                <w:webHidden/>
              </w:rPr>
              <w:tab/>
            </w:r>
            <w:r>
              <w:rPr>
                <w:webHidden/>
              </w:rPr>
              <w:fldChar w:fldCharType="begin"/>
            </w:r>
            <w:r>
              <w:rPr>
                <w:webHidden/>
              </w:rPr>
              <w:instrText xml:space="preserve"> PAGEREF _Toc196475675 \h </w:instrText>
            </w:r>
            <w:r>
              <w:rPr>
                <w:webHidden/>
              </w:rPr>
            </w:r>
            <w:r>
              <w:rPr>
                <w:webHidden/>
              </w:rPr>
              <w:fldChar w:fldCharType="separate"/>
            </w:r>
            <w:r>
              <w:rPr>
                <w:webHidden/>
              </w:rPr>
              <w:t>15</w:t>
            </w:r>
            <w:r>
              <w:rPr>
                <w:webHidden/>
              </w:rPr>
              <w:fldChar w:fldCharType="end"/>
            </w:r>
          </w:hyperlink>
        </w:p>
        <w:p w14:paraId="7004A33D" w14:textId="509FE38B"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6" w:history="1">
            <w:r w:rsidRPr="008A0644">
              <w:rPr>
                <w:rStyle w:val="Hyperlink"/>
                <w:bCs/>
              </w:rPr>
              <w:t>4.</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1: Hoe zijn Nederlandse belanghebbenden ten opzichte van andere landen vertegenwoordigd in internationale standaardisatie-organisaties?</w:t>
            </w:r>
            <w:r>
              <w:rPr>
                <w:webHidden/>
              </w:rPr>
              <w:tab/>
            </w:r>
            <w:r>
              <w:rPr>
                <w:webHidden/>
              </w:rPr>
              <w:fldChar w:fldCharType="begin"/>
            </w:r>
            <w:r>
              <w:rPr>
                <w:webHidden/>
              </w:rPr>
              <w:instrText xml:space="preserve"> PAGEREF _Toc196475676 \h </w:instrText>
            </w:r>
            <w:r>
              <w:rPr>
                <w:webHidden/>
              </w:rPr>
            </w:r>
            <w:r>
              <w:rPr>
                <w:webHidden/>
              </w:rPr>
              <w:fldChar w:fldCharType="separate"/>
            </w:r>
            <w:r>
              <w:rPr>
                <w:webHidden/>
              </w:rPr>
              <w:t>16</w:t>
            </w:r>
            <w:r>
              <w:rPr>
                <w:webHidden/>
              </w:rPr>
              <w:fldChar w:fldCharType="end"/>
            </w:r>
          </w:hyperlink>
        </w:p>
        <w:p w14:paraId="7CF76121" w14:textId="6DEC8097"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7" w:history="1">
            <w:r w:rsidRPr="008A0644">
              <w:rPr>
                <w:rStyle w:val="Hyperlink"/>
              </w:rPr>
              <w:t>4.1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Beschrijving en terminologie van verzamelde gegevens</w:t>
            </w:r>
            <w:r>
              <w:rPr>
                <w:webHidden/>
              </w:rPr>
              <w:tab/>
            </w:r>
            <w:r>
              <w:rPr>
                <w:webHidden/>
              </w:rPr>
              <w:fldChar w:fldCharType="begin"/>
            </w:r>
            <w:r>
              <w:rPr>
                <w:webHidden/>
              </w:rPr>
              <w:instrText xml:space="preserve"> PAGEREF _Toc196475677 \h </w:instrText>
            </w:r>
            <w:r>
              <w:rPr>
                <w:webHidden/>
              </w:rPr>
            </w:r>
            <w:r>
              <w:rPr>
                <w:webHidden/>
              </w:rPr>
              <w:fldChar w:fldCharType="separate"/>
            </w:r>
            <w:r>
              <w:rPr>
                <w:webHidden/>
              </w:rPr>
              <w:t>16</w:t>
            </w:r>
            <w:r>
              <w:rPr>
                <w:webHidden/>
              </w:rPr>
              <w:fldChar w:fldCharType="end"/>
            </w:r>
          </w:hyperlink>
        </w:p>
        <w:p w14:paraId="39562680" w14:textId="67C7A18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78" w:history="1">
            <w:r w:rsidRPr="008A0644">
              <w:rPr>
                <w:rStyle w:val="Hyperlink"/>
              </w:rPr>
              <w:t>Overzicht van beschikbare gegevens</w:t>
            </w:r>
            <w:r>
              <w:rPr>
                <w:webHidden/>
              </w:rPr>
              <w:tab/>
            </w:r>
            <w:r>
              <w:rPr>
                <w:webHidden/>
              </w:rPr>
              <w:fldChar w:fldCharType="begin"/>
            </w:r>
            <w:r>
              <w:rPr>
                <w:webHidden/>
              </w:rPr>
              <w:instrText xml:space="preserve"> PAGEREF _Toc196475678 \h </w:instrText>
            </w:r>
            <w:r>
              <w:rPr>
                <w:webHidden/>
              </w:rPr>
            </w:r>
            <w:r>
              <w:rPr>
                <w:webHidden/>
              </w:rPr>
              <w:fldChar w:fldCharType="separate"/>
            </w:r>
            <w:r>
              <w:rPr>
                <w:webHidden/>
              </w:rPr>
              <w:t>17</w:t>
            </w:r>
            <w:r>
              <w:rPr>
                <w:webHidden/>
              </w:rPr>
              <w:fldChar w:fldCharType="end"/>
            </w:r>
          </w:hyperlink>
        </w:p>
        <w:p w14:paraId="390FCB8D" w14:textId="1B7C34BD"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9" w:history="1">
            <w:r w:rsidRPr="008A0644">
              <w:rPr>
                <w:rStyle w:val="Hyperlink"/>
              </w:rPr>
              <w:t>4.2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Nederlandse participatie per organisatietype</w:t>
            </w:r>
            <w:r>
              <w:rPr>
                <w:webHidden/>
              </w:rPr>
              <w:tab/>
            </w:r>
            <w:r>
              <w:rPr>
                <w:webHidden/>
              </w:rPr>
              <w:fldChar w:fldCharType="begin"/>
            </w:r>
            <w:r>
              <w:rPr>
                <w:webHidden/>
              </w:rPr>
              <w:instrText xml:space="preserve"> PAGEREF _Toc196475679 \h </w:instrText>
            </w:r>
            <w:r>
              <w:rPr>
                <w:webHidden/>
              </w:rPr>
            </w:r>
            <w:r>
              <w:rPr>
                <w:webHidden/>
              </w:rPr>
              <w:fldChar w:fldCharType="separate"/>
            </w:r>
            <w:r>
              <w:rPr>
                <w:webHidden/>
              </w:rPr>
              <w:t>18</w:t>
            </w:r>
            <w:r>
              <w:rPr>
                <w:webHidden/>
              </w:rPr>
              <w:fldChar w:fldCharType="end"/>
            </w:r>
          </w:hyperlink>
        </w:p>
        <w:p w14:paraId="2E00ABE7" w14:textId="1B46DD5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0" w:history="1">
            <w:r w:rsidRPr="008A0644">
              <w:rPr>
                <w:rStyle w:val="Hyperlink"/>
              </w:rPr>
              <w:t>4.3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Trends in Nederlandse vertegenwoordiging</w:t>
            </w:r>
            <w:r>
              <w:rPr>
                <w:webHidden/>
              </w:rPr>
              <w:tab/>
            </w:r>
            <w:r>
              <w:rPr>
                <w:webHidden/>
              </w:rPr>
              <w:fldChar w:fldCharType="begin"/>
            </w:r>
            <w:r>
              <w:rPr>
                <w:webHidden/>
              </w:rPr>
              <w:instrText xml:space="preserve"> PAGEREF _Toc196475680 \h </w:instrText>
            </w:r>
            <w:r>
              <w:rPr>
                <w:webHidden/>
              </w:rPr>
            </w:r>
            <w:r>
              <w:rPr>
                <w:webHidden/>
              </w:rPr>
              <w:fldChar w:fldCharType="separate"/>
            </w:r>
            <w:r>
              <w:rPr>
                <w:webHidden/>
              </w:rPr>
              <w:t>19</w:t>
            </w:r>
            <w:r>
              <w:rPr>
                <w:webHidden/>
              </w:rPr>
              <w:fldChar w:fldCharType="end"/>
            </w:r>
          </w:hyperlink>
        </w:p>
        <w:p w14:paraId="6ACF81ED" w14:textId="433EB34F"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1" w:history="1">
            <w:r w:rsidRPr="008A0644">
              <w:rPr>
                <w:rStyle w:val="Hyperlink"/>
              </w:rPr>
              <w:t>Aantal individuele Nederlandse deelnames over tijd</w:t>
            </w:r>
            <w:r>
              <w:rPr>
                <w:webHidden/>
              </w:rPr>
              <w:tab/>
            </w:r>
            <w:r>
              <w:rPr>
                <w:webHidden/>
              </w:rPr>
              <w:fldChar w:fldCharType="begin"/>
            </w:r>
            <w:r>
              <w:rPr>
                <w:webHidden/>
              </w:rPr>
              <w:instrText xml:space="preserve"> PAGEREF _Toc196475681 \h </w:instrText>
            </w:r>
            <w:r>
              <w:rPr>
                <w:webHidden/>
              </w:rPr>
            </w:r>
            <w:r>
              <w:rPr>
                <w:webHidden/>
              </w:rPr>
              <w:fldChar w:fldCharType="separate"/>
            </w:r>
            <w:r>
              <w:rPr>
                <w:webHidden/>
              </w:rPr>
              <w:t>19</w:t>
            </w:r>
            <w:r>
              <w:rPr>
                <w:webHidden/>
              </w:rPr>
              <w:fldChar w:fldCharType="end"/>
            </w:r>
          </w:hyperlink>
        </w:p>
        <w:p w14:paraId="35B8461A" w14:textId="6CD7217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2" w:history="1">
            <w:r w:rsidRPr="008A0644">
              <w:rPr>
                <w:rStyle w:val="Hyperlink"/>
              </w:rPr>
              <w:t>Aantal participerende Nederlandse organisaties over tijd</w:t>
            </w:r>
            <w:r>
              <w:rPr>
                <w:webHidden/>
              </w:rPr>
              <w:tab/>
            </w:r>
            <w:r>
              <w:rPr>
                <w:webHidden/>
              </w:rPr>
              <w:fldChar w:fldCharType="begin"/>
            </w:r>
            <w:r>
              <w:rPr>
                <w:webHidden/>
              </w:rPr>
              <w:instrText xml:space="preserve"> PAGEREF _Toc196475682 \h </w:instrText>
            </w:r>
            <w:r>
              <w:rPr>
                <w:webHidden/>
              </w:rPr>
            </w:r>
            <w:r>
              <w:rPr>
                <w:webHidden/>
              </w:rPr>
              <w:fldChar w:fldCharType="separate"/>
            </w:r>
            <w:r>
              <w:rPr>
                <w:webHidden/>
              </w:rPr>
              <w:t>21</w:t>
            </w:r>
            <w:r>
              <w:rPr>
                <w:webHidden/>
              </w:rPr>
              <w:fldChar w:fldCharType="end"/>
            </w:r>
          </w:hyperlink>
        </w:p>
        <w:p w14:paraId="79662796" w14:textId="5A239FB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3" w:history="1">
            <w:r w:rsidRPr="008A0644">
              <w:rPr>
                <w:rStyle w:val="Hyperlink"/>
              </w:rPr>
              <w:t>4.4</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Nederlandse vertegenwoordiging in formele rollen</w:t>
            </w:r>
            <w:r>
              <w:rPr>
                <w:webHidden/>
              </w:rPr>
              <w:tab/>
            </w:r>
            <w:r>
              <w:rPr>
                <w:webHidden/>
              </w:rPr>
              <w:fldChar w:fldCharType="begin"/>
            </w:r>
            <w:r>
              <w:rPr>
                <w:webHidden/>
              </w:rPr>
              <w:instrText xml:space="preserve"> PAGEREF _Toc196475683 \h </w:instrText>
            </w:r>
            <w:r>
              <w:rPr>
                <w:webHidden/>
              </w:rPr>
            </w:r>
            <w:r>
              <w:rPr>
                <w:webHidden/>
              </w:rPr>
              <w:fldChar w:fldCharType="separate"/>
            </w:r>
            <w:r>
              <w:rPr>
                <w:webHidden/>
              </w:rPr>
              <w:t>21</w:t>
            </w:r>
            <w:r>
              <w:rPr>
                <w:webHidden/>
              </w:rPr>
              <w:fldChar w:fldCharType="end"/>
            </w:r>
          </w:hyperlink>
        </w:p>
        <w:p w14:paraId="5F09A505" w14:textId="0699DE8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4" w:history="1">
            <w:r w:rsidRPr="008A0644">
              <w:rPr>
                <w:rStyle w:val="Hyperlink"/>
              </w:rPr>
              <w:t>Formele rollen bij 3GPP, ETSI, IETF en W3C</w:t>
            </w:r>
            <w:r>
              <w:rPr>
                <w:webHidden/>
              </w:rPr>
              <w:tab/>
            </w:r>
            <w:r>
              <w:rPr>
                <w:webHidden/>
              </w:rPr>
              <w:fldChar w:fldCharType="begin"/>
            </w:r>
            <w:r>
              <w:rPr>
                <w:webHidden/>
              </w:rPr>
              <w:instrText xml:space="preserve"> PAGEREF _Toc196475684 \h </w:instrText>
            </w:r>
            <w:r>
              <w:rPr>
                <w:webHidden/>
              </w:rPr>
            </w:r>
            <w:r>
              <w:rPr>
                <w:webHidden/>
              </w:rPr>
              <w:fldChar w:fldCharType="separate"/>
            </w:r>
            <w:r>
              <w:rPr>
                <w:webHidden/>
              </w:rPr>
              <w:t>21</w:t>
            </w:r>
            <w:r>
              <w:rPr>
                <w:webHidden/>
              </w:rPr>
              <w:fldChar w:fldCharType="end"/>
            </w:r>
          </w:hyperlink>
        </w:p>
        <w:p w14:paraId="100C90A7" w14:textId="14962C6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5" w:history="1">
            <w:r w:rsidRPr="008A0644">
              <w:rPr>
                <w:rStyle w:val="Hyperlink"/>
              </w:rPr>
              <w:t>Formele rollen IEC</w:t>
            </w:r>
            <w:r>
              <w:rPr>
                <w:webHidden/>
              </w:rPr>
              <w:tab/>
            </w:r>
            <w:r>
              <w:rPr>
                <w:webHidden/>
              </w:rPr>
              <w:fldChar w:fldCharType="begin"/>
            </w:r>
            <w:r>
              <w:rPr>
                <w:webHidden/>
              </w:rPr>
              <w:instrText xml:space="preserve"> PAGEREF _Toc196475685 \h </w:instrText>
            </w:r>
            <w:r>
              <w:rPr>
                <w:webHidden/>
              </w:rPr>
            </w:r>
            <w:r>
              <w:rPr>
                <w:webHidden/>
              </w:rPr>
              <w:fldChar w:fldCharType="separate"/>
            </w:r>
            <w:r>
              <w:rPr>
                <w:webHidden/>
              </w:rPr>
              <w:t>22</w:t>
            </w:r>
            <w:r>
              <w:rPr>
                <w:webHidden/>
              </w:rPr>
              <w:fldChar w:fldCharType="end"/>
            </w:r>
          </w:hyperlink>
        </w:p>
        <w:p w14:paraId="4D16165B" w14:textId="481EB4FC"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6" w:history="1">
            <w:r w:rsidRPr="008A0644">
              <w:rPr>
                <w:rStyle w:val="Hyperlink"/>
              </w:rPr>
              <w:t>Reflectie op de rol van multinationals</w:t>
            </w:r>
            <w:r>
              <w:rPr>
                <w:webHidden/>
              </w:rPr>
              <w:tab/>
            </w:r>
            <w:r>
              <w:rPr>
                <w:webHidden/>
              </w:rPr>
              <w:fldChar w:fldCharType="begin"/>
            </w:r>
            <w:r>
              <w:rPr>
                <w:webHidden/>
              </w:rPr>
              <w:instrText xml:space="preserve"> PAGEREF _Toc196475686 \h </w:instrText>
            </w:r>
            <w:r>
              <w:rPr>
                <w:webHidden/>
              </w:rPr>
            </w:r>
            <w:r>
              <w:rPr>
                <w:webHidden/>
              </w:rPr>
              <w:fldChar w:fldCharType="separate"/>
            </w:r>
            <w:r>
              <w:rPr>
                <w:webHidden/>
              </w:rPr>
              <w:t>23</w:t>
            </w:r>
            <w:r>
              <w:rPr>
                <w:webHidden/>
              </w:rPr>
              <w:fldChar w:fldCharType="end"/>
            </w:r>
          </w:hyperlink>
        </w:p>
        <w:p w14:paraId="63648A08" w14:textId="4EF08F80"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7" w:history="1">
            <w:r w:rsidRPr="008A0644">
              <w:rPr>
                <w:rStyle w:val="Hyperlink"/>
              </w:rPr>
              <w:t>4.5</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ontstane beeld na analyse van de data</w:t>
            </w:r>
            <w:r>
              <w:rPr>
                <w:webHidden/>
              </w:rPr>
              <w:tab/>
            </w:r>
            <w:r>
              <w:rPr>
                <w:webHidden/>
              </w:rPr>
              <w:fldChar w:fldCharType="begin"/>
            </w:r>
            <w:r>
              <w:rPr>
                <w:webHidden/>
              </w:rPr>
              <w:instrText xml:space="preserve"> PAGEREF _Toc196475687 \h </w:instrText>
            </w:r>
            <w:r>
              <w:rPr>
                <w:webHidden/>
              </w:rPr>
            </w:r>
            <w:r>
              <w:rPr>
                <w:webHidden/>
              </w:rPr>
              <w:fldChar w:fldCharType="separate"/>
            </w:r>
            <w:r>
              <w:rPr>
                <w:webHidden/>
              </w:rPr>
              <w:t>24</w:t>
            </w:r>
            <w:r>
              <w:rPr>
                <w:webHidden/>
              </w:rPr>
              <w:fldChar w:fldCharType="end"/>
            </w:r>
          </w:hyperlink>
        </w:p>
        <w:p w14:paraId="2310411B" w14:textId="696E6299"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88" w:history="1">
            <w:r w:rsidRPr="008A0644">
              <w:rPr>
                <w:rStyle w:val="Hyperlink"/>
                <w:bCs/>
              </w:rPr>
              <w:t>5.</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2: Wat drijft de betrokkenheid van de verschillende Nederlandse organisaties?</w:t>
            </w:r>
            <w:r>
              <w:rPr>
                <w:webHidden/>
              </w:rPr>
              <w:tab/>
            </w:r>
            <w:r>
              <w:rPr>
                <w:webHidden/>
              </w:rPr>
              <w:fldChar w:fldCharType="begin"/>
            </w:r>
            <w:r>
              <w:rPr>
                <w:webHidden/>
              </w:rPr>
              <w:instrText xml:space="preserve"> PAGEREF _Toc196475688 \h </w:instrText>
            </w:r>
            <w:r>
              <w:rPr>
                <w:webHidden/>
              </w:rPr>
            </w:r>
            <w:r>
              <w:rPr>
                <w:webHidden/>
              </w:rPr>
              <w:fldChar w:fldCharType="separate"/>
            </w:r>
            <w:r>
              <w:rPr>
                <w:webHidden/>
              </w:rPr>
              <w:t>26</w:t>
            </w:r>
            <w:r>
              <w:rPr>
                <w:webHidden/>
              </w:rPr>
              <w:fldChar w:fldCharType="end"/>
            </w:r>
          </w:hyperlink>
        </w:p>
        <w:p w14:paraId="419E6760" w14:textId="6C43D48E"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9" w:history="1">
            <w:r w:rsidRPr="008A0644">
              <w:rPr>
                <w:rStyle w:val="Hyperlink"/>
              </w:rPr>
              <w:t>5.1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Motivatie voor deelname</w:t>
            </w:r>
            <w:r>
              <w:rPr>
                <w:webHidden/>
              </w:rPr>
              <w:tab/>
            </w:r>
            <w:r>
              <w:rPr>
                <w:webHidden/>
              </w:rPr>
              <w:fldChar w:fldCharType="begin"/>
            </w:r>
            <w:r>
              <w:rPr>
                <w:webHidden/>
              </w:rPr>
              <w:instrText xml:space="preserve"> PAGEREF _Toc196475689 \h </w:instrText>
            </w:r>
            <w:r>
              <w:rPr>
                <w:webHidden/>
              </w:rPr>
            </w:r>
            <w:r>
              <w:rPr>
                <w:webHidden/>
              </w:rPr>
              <w:fldChar w:fldCharType="separate"/>
            </w:r>
            <w:r>
              <w:rPr>
                <w:webHidden/>
              </w:rPr>
              <w:t>26</w:t>
            </w:r>
            <w:r>
              <w:rPr>
                <w:webHidden/>
              </w:rPr>
              <w:fldChar w:fldCharType="end"/>
            </w:r>
          </w:hyperlink>
        </w:p>
        <w:p w14:paraId="74F09B0C" w14:textId="5D6000CC"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0" w:history="1">
            <w:r w:rsidRPr="008A0644">
              <w:rPr>
                <w:rStyle w:val="Hyperlink"/>
              </w:rPr>
              <w:t>Belang voor de organisatie</w:t>
            </w:r>
            <w:r>
              <w:rPr>
                <w:webHidden/>
              </w:rPr>
              <w:tab/>
            </w:r>
            <w:r>
              <w:rPr>
                <w:webHidden/>
              </w:rPr>
              <w:fldChar w:fldCharType="begin"/>
            </w:r>
            <w:r>
              <w:rPr>
                <w:webHidden/>
              </w:rPr>
              <w:instrText xml:space="preserve"> PAGEREF _Toc196475690 \h </w:instrText>
            </w:r>
            <w:r>
              <w:rPr>
                <w:webHidden/>
              </w:rPr>
            </w:r>
            <w:r>
              <w:rPr>
                <w:webHidden/>
              </w:rPr>
              <w:fldChar w:fldCharType="separate"/>
            </w:r>
            <w:r>
              <w:rPr>
                <w:webHidden/>
              </w:rPr>
              <w:t>26</w:t>
            </w:r>
            <w:r>
              <w:rPr>
                <w:webHidden/>
              </w:rPr>
              <w:fldChar w:fldCharType="end"/>
            </w:r>
          </w:hyperlink>
        </w:p>
        <w:p w14:paraId="4D791F02" w14:textId="6CBD838A"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1" w:history="1">
            <w:r w:rsidRPr="008A0644">
              <w:rPr>
                <w:rStyle w:val="Hyperlink"/>
              </w:rPr>
              <w:t>Collectief belang en sectoraal belang</w:t>
            </w:r>
            <w:r>
              <w:rPr>
                <w:webHidden/>
              </w:rPr>
              <w:tab/>
            </w:r>
            <w:r>
              <w:rPr>
                <w:webHidden/>
              </w:rPr>
              <w:fldChar w:fldCharType="begin"/>
            </w:r>
            <w:r>
              <w:rPr>
                <w:webHidden/>
              </w:rPr>
              <w:instrText xml:space="preserve"> PAGEREF _Toc196475691 \h </w:instrText>
            </w:r>
            <w:r>
              <w:rPr>
                <w:webHidden/>
              </w:rPr>
            </w:r>
            <w:r>
              <w:rPr>
                <w:webHidden/>
              </w:rPr>
              <w:fldChar w:fldCharType="separate"/>
            </w:r>
            <w:r>
              <w:rPr>
                <w:webHidden/>
              </w:rPr>
              <w:t>26</w:t>
            </w:r>
            <w:r>
              <w:rPr>
                <w:webHidden/>
              </w:rPr>
              <w:fldChar w:fldCharType="end"/>
            </w:r>
          </w:hyperlink>
        </w:p>
        <w:p w14:paraId="3AA76F1C" w14:textId="62FC2381"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2" w:history="1">
            <w:r w:rsidRPr="008A0644">
              <w:rPr>
                <w:rStyle w:val="Hyperlink"/>
              </w:rPr>
              <w:t>Persoonlijke motivatie</w:t>
            </w:r>
            <w:r>
              <w:rPr>
                <w:webHidden/>
              </w:rPr>
              <w:tab/>
            </w:r>
            <w:r>
              <w:rPr>
                <w:webHidden/>
              </w:rPr>
              <w:fldChar w:fldCharType="begin"/>
            </w:r>
            <w:r>
              <w:rPr>
                <w:webHidden/>
              </w:rPr>
              <w:instrText xml:space="preserve"> PAGEREF _Toc196475692 \h </w:instrText>
            </w:r>
            <w:r>
              <w:rPr>
                <w:webHidden/>
              </w:rPr>
            </w:r>
            <w:r>
              <w:rPr>
                <w:webHidden/>
              </w:rPr>
              <w:fldChar w:fldCharType="separate"/>
            </w:r>
            <w:r>
              <w:rPr>
                <w:webHidden/>
              </w:rPr>
              <w:t>27</w:t>
            </w:r>
            <w:r>
              <w:rPr>
                <w:webHidden/>
              </w:rPr>
              <w:fldChar w:fldCharType="end"/>
            </w:r>
          </w:hyperlink>
        </w:p>
        <w:p w14:paraId="445E67C7" w14:textId="0424CB5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3" w:history="1">
            <w:r w:rsidRPr="008A0644">
              <w:rPr>
                <w:rStyle w:val="Hyperlink"/>
              </w:rPr>
              <w:t>Uitdagingen vanuit organisatieperspectief</w:t>
            </w:r>
            <w:r>
              <w:rPr>
                <w:webHidden/>
              </w:rPr>
              <w:tab/>
            </w:r>
            <w:r>
              <w:rPr>
                <w:webHidden/>
              </w:rPr>
              <w:fldChar w:fldCharType="begin"/>
            </w:r>
            <w:r>
              <w:rPr>
                <w:webHidden/>
              </w:rPr>
              <w:instrText xml:space="preserve"> PAGEREF _Toc196475693 \h </w:instrText>
            </w:r>
            <w:r>
              <w:rPr>
                <w:webHidden/>
              </w:rPr>
            </w:r>
            <w:r>
              <w:rPr>
                <w:webHidden/>
              </w:rPr>
              <w:fldChar w:fldCharType="separate"/>
            </w:r>
            <w:r>
              <w:rPr>
                <w:webHidden/>
              </w:rPr>
              <w:t>27</w:t>
            </w:r>
            <w:r>
              <w:rPr>
                <w:webHidden/>
              </w:rPr>
              <w:fldChar w:fldCharType="end"/>
            </w:r>
          </w:hyperlink>
        </w:p>
        <w:p w14:paraId="74C018A1" w14:textId="4B736D0D"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94" w:history="1">
            <w:r w:rsidRPr="008A0644">
              <w:rPr>
                <w:rStyle w:val="Hyperlink"/>
              </w:rPr>
              <w:t>5.2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Deelname en betrokkenheid in de toekomst</w:t>
            </w:r>
            <w:r>
              <w:rPr>
                <w:webHidden/>
              </w:rPr>
              <w:tab/>
            </w:r>
            <w:r>
              <w:rPr>
                <w:webHidden/>
              </w:rPr>
              <w:fldChar w:fldCharType="begin"/>
            </w:r>
            <w:r>
              <w:rPr>
                <w:webHidden/>
              </w:rPr>
              <w:instrText xml:space="preserve"> PAGEREF _Toc196475694 \h </w:instrText>
            </w:r>
            <w:r>
              <w:rPr>
                <w:webHidden/>
              </w:rPr>
            </w:r>
            <w:r>
              <w:rPr>
                <w:webHidden/>
              </w:rPr>
              <w:fldChar w:fldCharType="separate"/>
            </w:r>
            <w:r>
              <w:rPr>
                <w:webHidden/>
              </w:rPr>
              <w:t>28</w:t>
            </w:r>
            <w:r>
              <w:rPr>
                <w:webHidden/>
              </w:rPr>
              <w:fldChar w:fldCharType="end"/>
            </w:r>
          </w:hyperlink>
        </w:p>
        <w:p w14:paraId="087DC271" w14:textId="6E529AEF"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95" w:history="1">
            <w:r w:rsidRPr="008A0644">
              <w:rPr>
                <w:rStyle w:val="Hyperlink"/>
              </w:rPr>
              <w:t>5.3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ontstane beeld na analyse van de interviews met betrekking tot de betrokkenheid</w:t>
            </w:r>
            <w:r>
              <w:rPr>
                <w:webHidden/>
              </w:rPr>
              <w:tab/>
            </w:r>
            <w:r>
              <w:rPr>
                <w:webHidden/>
              </w:rPr>
              <w:fldChar w:fldCharType="begin"/>
            </w:r>
            <w:r>
              <w:rPr>
                <w:webHidden/>
              </w:rPr>
              <w:instrText xml:space="preserve"> PAGEREF _Toc196475695 \h </w:instrText>
            </w:r>
            <w:r>
              <w:rPr>
                <w:webHidden/>
              </w:rPr>
            </w:r>
            <w:r>
              <w:rPr>
                <w:webHidden/>
              </w:rPr>
              <w:fldChar w:fldCharType="separate"/>
            </w:r>
            <w:r>
              <w:rPr>
                <w:webHidden/>
              </w:rPr>
              <w:t>28</w:t>
            </w:r>
            <w:r>
              <w:rPr>
                <w:webHidden/>
              </w:rPr>
              <w:fldChar w:fldCharType="end"/>
            </w:r>
          </w:hyperlink>
        </w:p>
        <w:p w14:paraId="5B991688" w14:textId="29FEBB65"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96" w:history="1">
            <w:r w:rsidRPr="008A0644">
              <w:rPr>
                <w:rStyle w:val="Hyperlink"/>
              </w:rPr>
              <w:t>6.</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3: Indien gewenst, wat kan de overheid doen om de Nederlandse deelname in belangrijke Europese en internationale standaardisatieprocessen te vergroten of beter af te stemmen?</w:t>
            </w:r>
            <w:r>
              <w:rPr>
                <w:webHidden/>
              </w:rPr>
              <w:tab/>
            </w:r>
            <w:r>
              <w:rPr>
                <w:webHidden/>
              </w:rPr>
              <w:fldChar w:fldCharType="begin"/>
            </w:r>
            <w:r>
              <w:rPr>
                <w:webHidden/>
              </w:rPr>
              <w:instrText xml:space="preserve"> PAGEREF _Toc196475696 \h </w:instrText>
            </w:r>
            <w:r>
              <w:rPr>
                <w:webHidden/>
              </w:rPr>
            </w:r>
            <w:r>
              <w:rPr>
                <w:webHidden/>
              </w:rPr>
              <w:fldChar w:fldCharType="separate"/>
            </w:r>
            <w:r>
              <w:rPr>
                <w:webHidden/>
              </w:rPr>
              <w:t>30</w:t>
            </w:r>
            <w:r>
              <w:rPr>
                <w:webHidden/>
              </w:rPr>
              <w:fldChar w:fldCharType="end"/>
            </w:r>
          </w:hyperlink>
        </w:p>
        <w:p w14:paraId="1B024310" w14:textId="4F637430"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97" w:history="1">
            <w:r w:rsidRPr="008A0644">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Huidige activiteiten</w:t>
            </w:r>
            <w:r>
              <w:rPr>
                <w:webHidden/>
              </w:rPr>
              <w:tab/>
            </w:r>
            <w:r>
              <w:rPr>
                <w:webHidden/>
              </w:rPr>
              <w:fldChar w:fldCharType="begin"/>
            </w:r>
            <w:r>
              <w:rPr>
                <w:webHidden/>
              </w:rPr>
              <w:instrText xml:space="preserve"> PAGEREF _Toc196475697 \h </w:instrText>
            </w:r>
            <w:r>
              <w:rPr>
                <w:webHidden/>
              </w:rPr>
            </w:r>
            <w:r>
              <w:rPr>
                <w:webHidden/>
              </w:rPr>
              <w:fldChar w:fldCharType="separate"/>
            </w:r>
            <w:r>
              <w:rPr>
                <w:webHidden/>
              </w:rPr>
              <w:t>30</w:t>
            </w:r>
            <w:r>
              <w:rPr>
                <w:webHidden/>
              </w:rPr>
              <w:fldChar w:fldCharType="end"/>
            </w:r>
          </w:hyperlink>
        </w:p>
        <w:p w14:paraId="40D3869E" w14:textId="7F25F15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8" w:history="1">
            <w:r w:rsidRPr="008A0644">
              <w:rPr>
                <w:rStyle w:val="Hyperlink"/>
              </w:rPr>
              <w:t>De Nationale Normalisatieagenda</w:t>
            </w:r>
            <w:r>
              <w:rPr>
                <w:webHidden/>
              </w:rPr>
              <w:tab/>
            </w:r>
            <w:r>
              <w:rPr>
                <w:webHidden/>
              </w:rPr>
              <w:fldChar w:fldCharType="begin"/>
            </w:r>
            <w:r>
              <w:rPr>
                <w:webHidden/>
              </w:rPr>
              <w:instrText xml:space="preserve"> PAGEREF _Toc196475698 \h </w:instrText>
            </w:r>
            <w:r>
              <w:rPr>
                <w:webHidden/>
              </w:rPr>
            </w:r>
            <w:r>
              <w:rPr>
                <w:webHidden/>
              </w:rPr>
              <w:fldChar w:fldCharType="separate"/>
            </w:r>
            <w:r>
              <w:rPr>
                <w:webHidden/>
              </w:rPr>
              <w:t>30</w:t>
            </w:r>
            <w:r>
              <w:rPr>
                <w:webHidden/>
              </w:rPr>
              <w:fldChar w:fldCharType="end"/>
            </w:r>
          </w:hyperlink>
        </w:p>
        <w:p w14:paraId="0DE03205" w14:textId="7678E8BC"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99" w:history="1">
            <w:r w:rsidRPr="008A0644">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Informatie opgehaald uit de interviews</w:t>
            </w:r>
            <w:r>
              <w:rPr>
                <w:webHidden/>
              </w:rPr>
              <w:tab/>
            </w:r>
            <w:r>
              <w:rPr>
                <w:webHidden/>
              </w:rPr>
              <w:fldChar w:fldCharType="begin"/>
            </w:r>
            <w:r>
              <w:rPr>
                <w:webHidden/>
              </w:rPr>
              <w:instrText xml:space="preserve"> PAGEREF _Toc196475699 \h </w:instrText>
            </w:r>
            <w:r>
              <w:rPr>
                <w:webHidden/>
              </w:rPr>
            </w:r>
            <w:r>
              <w:rPr>
                <w:webHidden/>
              </w:rPr>
              <w:fldChar w:fldCharType="separate"/>
            </w:r>
            <w:r>
              <w:rPr>
                <w:webHidden/>
              </w:rPr>
              <w:t>31</w:t>
            </w:r>
            <w:r>
              <w:rPr>
                <w:webHidden/>
              </w:rPr>
              <w:fldChar w:fldCharType="end"/>
            </w:r>
          </w:hyperlink>
        </w:p>
        <w:p w14:paraId="6CEB9C64" w14:textId="34DB09D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0" w:history="1">
            <w:r w:rsidRPr="008A0644">
              <w:rPr>
                <w:rStyle w:val="Hyperlink"/>
              </w:rPr>
              <w:t>Wenselijke strategische aanpak van de Rijksoverheid</w:t>
            </w:r>
            <w:r>
              <w:rPr>
                <w:webHidden/>
              </w:rPr>
              <w:tab/>
            </w:r>
            <w:r>
              <w:rPr>
                <w:webHidden/>
              </w:rPr>
              <w:fldChar w:fldCharType="begin"/>
            </w:r>
            <w:r>
              <w:rPr>
                <w:webHidden/>
              </w:rPr>
              <w:instrText xml:space="preserve"> PAGEREF _Toc196475700 \h </w:instrText>
            </w:r>
            <w:r>
              <w:rPr>
                <w:webHidden/>
              </w:rPr>
            </w:r>
            <w:r>
              <w:rPr>
                <w:webHidden/>
              </w:rPr>
              <w:fldChar w:fldCharType="separate"/>
            </w:r>
            <w:r>
              <w:rPr>
                <w:webHidden/>
              </w:rPr>
              <w:t>31</w:t>
            </w:r>
            <w:r>
              <w:rPr>
                <w:webHidden/>
              </w:rPr>
              <w:fldChar w:fldCharType="end"/>
            </w:r>
          </w:hyperlink>
        </w:p>
        <w:p w14:paraId="25DB9979" w14:textId="4605E15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1" w:history="1">
            <w:r w:rsidRPr="008A0644">
              <w:rPr>
                <w:rStyle w:val="Hyperlink"/>
              </w:rPr>
              <w:t>Wenselijke coördinatie en ondersteuning van de Rijksoverheid</w:t>
            </w:r>
            <w:r>
              <w:rPr>
                <w:webHidden/>
              </w:rPr>
              <w:tab/>
            </w:r>
            <w:r>
              <w:rPr>
                <w:webHidden/>
              </w:rPr>
              <w:fldChar w:fldCharType="begin"/>
            </w:r>
            <w:r>
              <w:rPr>
                <w:webHidden/>
              </w:rPr>
              <w:instrText xml:space="preserve"> PAGEREF _Toc196475701 \h </w:instrText>
            </w:r>
            <w:r>
              <w:rPr>
                <w:webHidden/>
              </w:rPr>
            </w:r>
            <w:r>
              <w:rPr>
                <w:webHidden/>
              </w:rPr>
              <w:fldChar w:fldCharType="separate"/>
            </w:r>
            <w:r>
              <w:rPr>
                <w:webHidden/>
              </w:rPr>
              <w:t>32</w:t>
            </w:r>
            <w:r>
              <w:rPr>
                <w:webHidden/>
              </w:rPr>
              <w:fldChar w:fldCharType="end"/>
            </w:r>
          </w:hyperlink>
        </w:p>
        <w:p w14:paraId="749B7538" w14:textId="3CB8AB6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2" w:history="1">
            <w:r w:rsidRPr="008A0644">
              <w:rPr>
                <w:rStyle w:val="Hyperlink"/>
              </w:rPr>
              <w:t>Wenselijke kennis, samenwerking en educatie</w:t>
            </w:r>
            <w:r>
              <w:rPr>
                <w:webHidden/>
              </w:rPr>
              <w:tab/>
            </w:r>
            <w:r>
              <w:rPr>
                <w:webHidden/>
              </w:rPr>
              <w:fldChar w:fldCharType="begin"/>
            </w:r>
            <w:r>
              <w:rPr>
                <w:webHidden/>
              </w:rPr>
              <w:instrText xml:space="preserve"> PAGEREF _Toc196475702 \h </w:instrText>
            </w:r>
            <w:r>
              <w:rPr>
                <w:webHidden/>
              </w:rPr>
            </w:r>
            <w:r>
              <w:rPr>
                <w:webHidden/>
              </w:rPr>
              <w:fldChar w:fldCharType="separate"/>
            </w:r>
            <w:r>
              <w:rPr>
                <w:webHidden/>
              </w:rPr>
              <w:t>32</w:t>
            </w:r>
            <w:r>
              <w:rPr>
                <w:webHidden/>
              </w:rPr>
              <w:fldChar w:fldCharType="end"/>
            </w:r>
          </w:hyperlink>
        </w:p>
        <w:p w14:paraId="0AECE360" w14:textId="070E254F"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3" w:history="1">
            <w:r w:rsidRPr="008A0644">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Beeld dat naar voren is gekomen uit de interviews om deelname aan belangrijke Europese en internationale standaardisatieprocessen te vergroten.</w:t>
            </w:r>
            <w:r>
              <w:rPr>
                <w:webHidden/>
              </w:rPr>
              <w:tab/>
            </w:r>
            <w:r>
              <w:rPr>
                <w:webHidden/>
              </w:rPr>
              <w:fldChar w:fldCharType="begin"/>
            </w:r>
            <w:r>
              <w:rPr>
                <w:webHidden/>
              </w:rPr>
              <w:instrText xml:space="preserve"> PAGEREF _Toc196475703 \h </w:instrText>
            </w:r>
            <w:r>
              <w:rPr>
                <w:webHidden/>
              </w:rPr>
            </w:r>
            <w:r>
              <w:rPr>
                <w:webHidden/>
              </w:rPr>
              <w:fldChar w:fldCharType="separate"/>
            </w:r>
            <w:r>
              <w:rPr>
                <w:webHidden/>
              </w:rPr>
              <w:t>33</w:t>
            </w:r>
            <w:r>
              <w:rPr>
                <w:webHidden/>
              </w:rPr>
              <w:fldChar w:fldCharType="end"/>
            </w:r>
          </w:hyperlink>
        </w:p>
        <w:p w14:paraId="3CDBA16F" w14:textId="1A9A4C7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4" w:history="1">
            <w:r w:rsidRPr="008A0644">
              <w:rPr>
                <w:rStyle w:val="Hyperlink"/>
              </w:rPr>
              <w:t>Een schematische vergelijking van de Nationale Normalisatieagenda met de opgehaalde wensen is weergegeven in Tabel 11.</w:t>
            </w:r>
            <w:r>
              <w:rPr>
                <w:webHidden/>
              </w:rPr>
              <w:tab/>
            </w:r>
            <w:r>
              <w:rPr>
                <w:webHidden/>
              </w:rPr>
              <w:fldChar w:fldCharType="begin"/>
            </w:r>
            <w:r>
              <w:rPr>
                <w:webHidden/>
              </w:rPr>
              <w:instrText xml:space="preserve"> PAGEREF _Toc196475704 \h </w:instrText>
            </w:r>
            <w:r>
              <w:rPr>
                <w:webHidden/>
              </w:rPr>
            </w:r>
            <w:r>
              <w:rPr>
                <w:webHidden/>
              </w:rPr>
              <w:fldChar w:fldCharType="separate"/>
            </w:r>
            <w:r>
              <w:rPr>
                <w:webHidden/>
              </w:rPr>
              <w:t>34</w:t>
            </w:r>
            <w:r>
              <w:rPr>
                <w:webHidden/>
              </w:rPr>
              <w:fldChar w:fldCharType="end"/>
            </w:r>
          </w:hyperlink>
        </w:p>
        <w:p w14:paraId="50CCE4B5" w14:textId="7F128C0B"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705" w:history="1">
            <w:r w:rsidRPr="008A0644">
              <w:rPr>
                <w:rStyle w:val="Hyperlink"/>
              </w:rPr>
              <w:t>7</w:t>
            </w:r>
            <w:r>
              <w:rPr>
                <w:rFonts w:asciiTheme="minorHAnsi" w:eastAsiaTheme="minorEastAsia" w:hAnsiTheme="minorHAnsi"/>
                <w:b w:val="0"/>
                <w:kern w:val="2"/>
                <w:sz w:val="24"/>
                <w:szCs w:val="24"/>
                <w:lang w:eastAsia="nl-NL"/>
                <w14:ligatures w14:val="standardContextual"/>
              </w:rPr>
              <w:tab/>
            </w:r>
            <w:r w:rsidRPr="008A0644">
              <w:rPr>
                <w:rStyle w:val="Hyperlink"/>
              </w:rPr>
              <w:t>Eindconclusies en aanbevelingen</w:t>
            </w:r>
            <w:r>
              <w:rPr>
                <w:webHidden/>
              </w:rPr>
              <w:tab/>
            </w:r>
            <w:r>
              <w:rPr>
                <w:webHidden/>
              </w:rPr>
              <w:fldChar w:fldCharType="begin"/>
            </w:r>
            <w:r>
              <w:rPr>
                <w:webHidden/>
              </w:rPr>
              <w:instrText xml:space="preserve"> PAGEREF _Toc196475705 \h </w:instrText>
            </w:r>
            <w:r>
              <w:rPr>
                <w:webHidden/>
              </w:rPr>
            </w:r>
            <w:r>
              <w:rPr>
                <w:webHidden/>
              </w:rPr>
              <w:fldChar w:fldCharType="separate"/>
            </w:r>
            <w:r>
              <w:rPr>
                <w:webHidden/>
              </w:rPr>
              <w:t>36</w:t>
            </w:r>
            <w:r>
              <w:rPr>
                <w:webHidden/>
              </w:rPr>
              <w:fldChar w:fldCharType="end"/>
            </w:r>
          </w:hyperlink>
        </w:p>
        <w:p w14:paraId="5F6ED53C" w14:textId="37149F41"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6" w:history="1">
            <w:r w:rsidRPr="008A0644">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Eindconclusies bij dit onderzoek</w:t>
            </w:r>
            <w:r>
              <w:rPr>
                <w:webHidden/>
              </w:rPr>
              <w:tab/>
            </w:r>
            <w:r>
              <w:rPr>
                <w:webHidden/>
              </w:rPr>
              <w:fldChar w:fldCharType="begin"/>
            </w:r>
            <w:r>
              <w:rPr>
                <w:webHidden/>
              </w:rPr>
              <w:instrText xml:space="preserve"> PAGEREF _Toc196475706 \h </w:instrText>
            </w:r>
            <w:r>
              <w:rPr>
                <w:webHidden/>
              </w:rPr>
            </w:r>
            <w:r>
              <w:rPr>
                <w:webHidden/>
              </w:rPr>
              <w:fldChar w:fldCharType="separate"/>
            </w:r>
            <w:r>
              <w:rPr>
                <w:webHidden/>
              </w:rPr>
              <w:t>36</w:t>
            </w:r>
            <w:r>
              <w:rPr>
                <w:webHidden/>
              </w:rPr>
              <w:fldChar w:fldCharType="end"/>
            </w:r>
          </w:hyperlink>
        </w:p>
        <w:p w14:paraId="39F744B3" w14:textId="2EDAB845"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7" w:history="1">
            <w:r w:rsidRPr="008A0644">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Conclusies in meer detail</w:t>
            </w:r>
            <w:r w:rsidRPr="008A0644">
              <w:rPr>
                <w:rStyle w:val="Hyperlink"/>
                <w:rFonts w:ascii="Arial" w:hAnsi="Arial" w:cs="Arial"/>
              </w:rPr>
              <w:t> </w:t>
            </w:r>
            <w:r>
              <w:rPr>
                <w:webHidden/>
              </w:rPr>
              <w:tab/>
            </w:r>
            <w:r>
              <w:rPr>
                <w:webHidden/>
              </w:rPr>
              <w:fldChar w:fldCharType="begin"/>
            </w:r>
            <w:r>
              <w:rPr>
                <w:webHidden/>
              </w:rPr>
              <w:instrText xml:space="preserve"> PAGEREF _Toc196475707 \h </w:instrText>
            </w:r>
            <w:r>
              <w:rPr>
                <w:webHidden/>
              </w:rPr>
            </w:r>
            <w:r>
              <w:rPr>
                <w:webHidden/>
              </w:rPr>
              <w:fldChar w:fldCharType="separate"/>
            </w:r>
            <w:r>
              <w:rPr>
                <w:webHidden/>
              </w:rPr>
              <w:t>36</w:t>
            </w:r>
            <w:r>
              <w:rPr>
                <w:webHidden/>
              </w:rPr>
              <w:fldChar w:fldCharType="end"/>
            </w:r>
          </w:hyperlink>
        </w:p>
        <w:p w14:paraId="5E136210" w14:textId="5F507987"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8" w:history="1">
            <w:r w:rsidRPr="008A0644">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Aanbevelingen voor de Nederlandse overheid</w:t>
            </w:r>
            <w:r>
              <w:rPr>
                <w:webHidden/>
              </w:rPr>
              <w:tab/>
            </w:r>
            <w:r>
              <w:rPr>
                <w:webHidden/>
              </w:rPr>
              <w:fldChar w:fldCharType="begin"/>
            </w:r>
            <w:r>
              <w:rPr>
                <w:webHidden/>
              </w:rPr>
              <w:instrText xml:space="preserve"> PAGEREF _Toc196475708 \h </w:instrText>
            </w:r>
            <w:r>
              <w:rPr>
                <w:webHidden/>
              </w:rPr>
            </w:r>
            <w:r>
              <w:rPr>
                <w:webHidden/>
              </w:rPr>
              <w:fldChar w:fldCharType="separate"/>
            </w:r>
            <w:r>
              <w:rPr>
                <w:webHidden/>
              </w:rPr>
              <w:t>39</w:t>
            </w:r>
            <w:r>
              <w:rPr>
                <w:webHidden/>
              </w:rPr>
              <w:fldChar w:fldCharType="end"/>
            </w:r>
          </w:hyperlink>
        </w:p>
        <w:p w14:paraId="28A5F441" w14:textId="65B634DD"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709" w:history="1">
            <w:r w:rsidRPr="008A0644">
              <w:rPr>
                <w:rStyle w:val="Hyperlink"/>
              </w:rPr>
              <w:t>Bijlagen</w:t>
            </w:r>
            <w:r>
              <w:rPr>
                <w:webHidden/>
              </w:rPr>
              <w:tab/>
            </w:r>
            <w:r>
              <w:rPr>
                <w:webHidden/>
              </w:rPr>
              <w:fldChar w:fldCharType="begin"/>
            </w:r>
            <w:r>
              <w:rPr>
                <w:webHidden/>
              </w:rPr>
              <w:instrText xml:space="preserve"> PAGEREF _Toc196475709 \h </w:instrText>
            </w:r>
            <w:r>
              <w:rPr>
                <w:webHidden/>
              </w:rPr>
            </w:r>
            <w:r>
              <w:rPr>
                <w:webHidden/>
              </w:rPr>
              <w:fldChar w:fldCharType="separate"/>
            </w:r>
            <w:r>
              <w:rPr>
                <w:webHidden/>
              </w:rPr>
              <w:t>42</w:t>
            </w:r>
            <w:r>
              <w:rPr>
                <w:webHidden/>
              </w:rPr>
              <w:fldChar w:fldCharType="end"/>
            </w:r>
          </w:hyperlink>
        </w:p>
        <w:p w14:paraId="01981F6F" w14:textId="0BE6C69E"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10" w:history="1">
            <w:r w:rsidRPr="008A0644">
              <w:rPr>
                <w:rStyle w:val="Hyperlink"/>
              </w:rPr>
              <w:t>A.</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SDO’s in scope van het onderzoek</w:t>
            </w:r>
            <w:r>
              <w:rPr>
                <w:webHidden/>
              </w:rPr>
              <w:tab/>
            </w:r>
            <w:r>
              <w:rPr>
                <w:webHidden/>
              </w:rPr>
              <w:fldChar w:fldCharType="begin"/>
            </w:r>
            <w:r>
              <w:rPr>
                <w:webHidden/>
              </w:rPr>
              <w:instrText xml:space="preserve"> PAGEREF _Toc196475710 \h </w:instrText>
            </w:r>
            <w:r>
              <w:rPr>
                <w:webHidden/>
              </w:rPr>
            </w:r>
            <w:r>
              <w:rPr>
                <w:webHidden/>
              </w:rPr>
              <w:fldChar w:fldCharType="separate"/>
            </w:r>
            <w:r>
              <w:rPr>
                <w:webHidden/>
              </w:rPr>
              <w:t>42</w:t>
            </w:r>
            <w:r>
              <w:rPr>
                <w:webHidden/>
              </w:rPr>
              <w:fldChar w:fldCharType="end"/>
            </w:r>
          </w:hyperlink>
        </w:p>
        <w:p w14:paraId="43FA932E" w14:textId="0370CCC2"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11" w:history="1">
            <w:r w:rsidRPr="008A0644">
              <w:rPr>
                <w:rStyle w:val="Hyperlink"/>
              </w:rPr>
              <w:t>B.</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Verantwoording interviews</w:t>
            </w:r>
            <w:r>
              <w:rPr>
                <w:webHidden/>
              </w:rPr>
              <w:tab/>
            </w:r>
            <w:r>
              <w:rPr>
                <w:webHidden/>
              </w:rPr>
              <w:fldChar w:fldCharType="begin"/>
            </w:r>
            <w:r>
              <w:rPr>
                <w:webHidden/>
              </w:rPr>
              <w:instrText xml:space="preserve"> PAGEREF _Toc196475711 \h </w:instrText>
            </w:r>
            <w:r>
              <w:rPr>
                <w:webHidden/>
              </w:rPr>
            </w:r>
            <w:r>
              <w:rPr>
                <w:webHidden/>
              </w:rPr>
              <w:fldChar w:fldCharType="separate"/>
            </w:r>
            <w:r>
              <w:rPr>
                <w:webHidden/>
              </w:rPr>
              <w:t>44</w:t>
            </w:r>
            <w:r>
              <w:rPr>
                <w:webHidden/>
              </w:rPr>
              <w:fldChar w:fldCharType="end"/>
            </w:r>
          </w:hyperlink>
        </w:p>
        <w:p w14:paraId="7EED2BD7" w14:textId="28F8EE68"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2" w:history="1">
            <w:r w:rsidRPr="008A0644">
              <w:rPr>
                <w:rStyle w:val="Hyperlink"/>
              </w:rPr>
              <w:t>Overzicht geïnterviewden</w:t>
            </w:r>
            <w:r>
              <w:rPr>
                <w:webHidden/>
              </w:rPr>
              <w:tab/>
            </w:r>
            <w:r>
              <w:rPr>
                <w:webHidden/>
              </w:rPr>
              <w:fldChar w:fldCharType="begin"/>
            </w:r>
            <w:r>
              <w:rPr>
                <w:webHidden/>
              </w:rPr>
              <w:instrText xml:space="preserve"> PAGEREF _Toc196475712 \h </w:instrText>
            </w:r>
            <w:r>
              <w:rPr>
                <w:webHidden/>
              </w:rPr>
            </w:r>
            <w:r>
              <w:rPr>
                <w:webHidden/>
              </w:rPr>
              <w:fldChar w:fldCharType="separate"/>
            </w:r>
            <w:r>
              <w:rPr>
                <w:webHidden/>
              </w:rPr>
              <w:t>44</w:t>
            </w:r>
            <w:r>
              <w:rPr>
                <w:webHidden/>
              </w:rPr>
              <w:fldChar w:fldCharType="end"/>
            </w:r>
          </w:hyperlink>
        </w:p>
        <w:p w14:paraId="6BB7E47E" w14:textId="053A456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3" w:history="1">
            <w:r w:rsidRPr="008A0644">
              <w:rPr>
                <w:rStyle w:val="Hyperlink"/>
              </w:rPr>
              <w:t>Vragenlijst</w:t>
            </w:r>
            <w:r>
              <w:rPr>
                <w:webHidden/>
              </w:rPr>
              <w:tab/>
            </w:r>
            <w:r>
              <w:rPr>
                <w:webHidden/>
              </w:rPr>
              <w:fldChar w:fldCharType="begin"/>
            </w:r>
            <w:r>
              <w:rPr>
                <w:webHidden/>
              </w:rPr>
              <w:instrText xml:space="preserve"> PAGEREF _Toc196475713 \h </w:instrText>
            </w:r>
            <w:r>
              <w:rPr>
                <w:webHidden/>
              </w:rPr>
            </w:r>
            <w:r>
              <w:rPr>
                <w:webHidden/>
              </w:rPr>
              <w:fldChar w:fldCharType="separate"/>
            </w:r>
            <w:r>
              <w:rPr>
                <w:webHidden/>
              </w:rPr>
              <w:t>47</w:t>
            </w:r>
            <w:r>
              <w:rPr>
                <w:webHidden/>
              </w:rPr>
              <w:fldChar w:fldCharType="end"/>
            </w:r>
          </w:hyperlink>
        </w:p>
        <w:p w14:paraId="08C5ACB0" w14:textId="7991825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4" w:history="1">
            <w:r w:rsidRPr="008A0644">
              <w:rPr>
                <w:rStyle w:val="Hyperlink"/>
              </w:rPr>
              <w:t>Kennismaken</w:t>
            </w:r>
            <w:r>
              <w:rPr>
                <w:webHidden/>
              </w:rPr>
              <w:tab/>
            </w:r>
            <w:r>
              <w:rPr>
                <w:webHidden/>
              </w:rPr>
              <w:fldChar w:fldCharType="begin"/>
            </w:r>
            <w:r>
              <w:rPr>
                <w:webHidden/>
              </w:rPr>
              <w:instrText xml:space="preserve"> PAGEREF _Toc196475714 \h </w:instrText>
            </w:r>
            <w:r>
              <w:rPr>
                <w:webHidden/>
              </w:rPr>
            </w:r>
            <w:r>
              <w:rPr>
                <w:webHidden/>
              </w:rPr>
              <w:fldChar w:fldCharType="separate"/>
            </w:r>
            <w:r>
              <w:rPr>
                <w:webHidden/>
              </w:rPr>
              <w:t>47</w:t>
            </w:r>
            <w:r>
              <w:rPr>
                <w:webHidden/>
              </w:rPr>
              <w:fldChar w:fldCharType="end"/>
            </w:r>
          </w:hyperlink>
        </w:p>
        <w:p w14:paraId="227E999B" w14:textId="7804E3E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5" w:history="1">
            <w:r w:rsidRPr="008A0644">
              <w:rPr>
                <w:rStyle w:val="Hyperlink"/>
              </w:rPr>
              <w:t>Participatie in de ontwikkeling van standaarden</w:t>
            </w:r>
            <w:r>
              <w:rPr>
                <w:webHidden/>
              </w:rPr>
              <w:tab/>
            </w:r>
            <w:r>
              <w:rPr>
                <w:webHidden/>
              </w:rPr>
              <w:fldChar w:fldCharType="begin"/>
            </w:r>
            <w:r>
              <w:rPr>
                <w:webHidden/>
              </w:rPr>
              <w:instrText xml:space="preserve"> PAGEREF _Toc196475715 \h </w:instrText>
            </w:r>
            <w:r>
              <w:rPr>
                <w:webHidden/>
              </w:rPr>
            </w:r>
            <w:r>
              <w:rPr>
                <w:webHidden/>
              </w:rPr>
              <w:fldChar w:fldCharType="separate"/>
            </w:r>
            <w:r>
              <w:rPr>
                <w:webHidden/>
              </w:rPr>
              <w:t>47</w:t>
            </w:r>
            <w:r>
              <w:rPr>
                <w:webHidden/>
              </w:rPr>
              <w:fldChar w:fldCharType="end"/>
            </w:r>
          </w:hyperlink>
        </w:p>
        <w:p w14:paraId="6DD79597" w14:textId="4295F9A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6" w:history="1">
            <w:r w:rsidRPr="008A0644">
              <w:rPr>
                <w:rStyle w:val="Hyperlink"/>
              </w:rPr>
              <w:t>Motivatie voor deelname</w:t>
            </w:r>
            <w:r>
              <w:rPr>
                <w:webHidden/>
              </w:rPr>
              <w:tab/>
            </w:r>
            <w:r>
              <w:rPr>
                <w:webHidden/>
              </w:rPr>
              <w:fldChar w:fldCharType="begin"/>
            </w:r>
            <w:r>
              <w:rPr>
                <w:webHidden/>
              </w:rPr>
              <w:instrText xml:space="preserve"> PAGEREF _Toc196475716 \h </w:instrText>
            </w:r>
            <w:r>
              <w:rPr>
                <w:webHidden/>
              </w:rPr>
            </w:r>
            <w:r>
              <w:rPr>
                <w:webHidden/>
              </w:rPr>
              <w:fldChar w:fldCharType="separate"/>
            </w:r>
            <w:r>
              <w:rPr>
                <w:webHidden/>
              </w:rPr>
              <w:t>47</w:t>
            </w:r>
            <w:r>
              <w:rPr>
                <w:webHidden/>
              </w:rPr>
              <w:fldChar w:fldCharType="end"/>
            </w:r>
          </w:hyperlink>
        </w:p>
        <w:p w14:paraId="0292AA3C" w14:textId="48A57AB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7" w:history="1">
            <w:r w:rsidRPr="008A0644">
              <w:rPr>
                <w:rStyle w:val="Hyperlink"/>
              </w:rPr>
              <w:t>Uitkomst</w:t>
            </w:r>
            <w:r>
              <w:rPr>
                <w:webHidden/>
              </w:rPr>
              <w:tab/>
            </w:r>
            <w:r>
              <w:rPr>
                <w:webHidden/>
              </w:rPr>
              <w:fldChar w:fldCharType="begin"/>
            </w:r>
            <w:r>
              <w:rPr>
                <w:webHidden/>
              </w:rPr>
              <w:instrText xml:space="preserve"> PAGEREF _Toc196475717 \h </w:instrText>
            </w:r>
            <w:r>
              <w:rPr>
                <w:webHidden/>
              </w:rPr>
            </w:r>
            <w:r>
              <w:rPr>
                <w:webHidden/>
              </w:rPr>
              <w:fldChar w:fldCharType="separate"/>
            </w:r>
            <w:r>
              <w:rPr>
                <w:webHidden/>
              </w:rPr>
              <w:t>48</w:t>
            </w:r>
            <w:r>
              <w:rPr>
                <w:webHidden/>
              </w:rPr>
              <w:fldChar w:fldCharType="end"/>
            </w:r>
          </w:hyperlink>
        </w:p>
        <w:p w14:paraId="4F997452" w14:textId="573D5E4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8" w:history="1">
            <w:r w:rsidRPr="008A0644">
              <w:rPr>
                <w:rStyle w:val="Hyperlink"/>
              </w:rPr>
              <w:t>Rol overheid</w:t>
            </w:r>
            <w:r>
              <w:rPr>
                <w:webHidden/>
              </w:rPr>
              <w:tab/>
            </w:r>
            <w:r>
              <w:rPr>
                <w:webHidden/>
              </w:rPr>
              <w:fldChar w:fldCharType="begin"/>
            </w:r>
            <w:r>
              <w:rPr>
                <w:webHidden/>
              </w:rPr>
              <w:instrText xml:space="preserve"> PAGEREF _Toc196475718 \h </w:instrText>
            </w:r>
            <w:r>
              <w:rPr>
                <w:webHidden/>
              </w:rPr>
            </w:r>
            <w:r>
              <w:rPr>
                <w:webHidden/>
              </w:rPr>
              <w:fldChar w:fldCharType="separate"/>
            </w:r>
            <w:r>
              <w:rPr>
                <w:webHidden/>
              </w:rPr>
              <w:t>48</w:t>
            </w:r>
            <w:r>
              <w:rPr>
                <w:webHidden/>
              </w:rPr>
              <w:fldChar w:fldCharType="end"/>
            </w:r>
          </w:hyperlink>
        </w:p>
        <w:p w14:paraId="4D10544B" w14:textId="4D59C77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9" w:history="1">
            <w:r w:rsidRPr="008A0644">
              <w:rPr>
                <w:rStyle w:val="Hyperlink"/>
              </w:rPr>
              <w:t>Afsluiting en vervolgstappen</w:t>
            </w:r>
            <w:r>
              <w:rPr>
                <w:webHidden/>
              </w:rPr>
              <w:tab/>
            </w:r>
            <w:r>
              <w:rPr>
                <w:webHidden/>
              </w:rPr>
              <w:fldChar w:fldCharType="begin"/>
            </w:r>
            <w:r>
              <w:rPr>
                <w:webHidden/>
              </w:rPr>
              <w:instrText xml:space="preserve"> PAGEREF _Toc196475719 \h </w:instrText>
            </w:r>
            <w:r>
              <w:rPr>
                <w:webHidden/>
              </w:rPr>
            </w:r>
            <w:r>
              <w:rPr>
                <w:webHidden/>
              </w:rPr>
              <w:fldChar w:fldCharType="separate"/>
            </w:r>
            <w:r>
              <w:rPr>
                <w:webHidden/>
              </w:rPr>
              <w:t>48</w:t>
            </w:r>
            <w:r>
              <w:rPr>
                <w:webHidden/>
              </w:rPr>
              <w:fldChar w:fldCharType="end"/>
            </w:r>
          </w:hyperlink>
        </w:p>
        <w:p w14:paraId="067E9E50" w14:textId="29164A3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0" w:history="1">
            <w:r w:rsidRPr="008A0644">
              <w:rPr>
                <w:rStyle w:val="Hyperlink"/>
              </w:rPr>
              <w:t>Evaluatie</w:t>
            </w:r>
            <w:r>
              <w:rPr>
                <w:webHidden/>
              </w:rPr>
              <w:tab/>
            </w:r>
            <w:r>
              <w:rPr>
                <w:webHidden/>
              </w:rPr>
              <w:fldChar w:fldCharType="begin"/>
            </w:r>
            <w:r>
              <w:rPr>
                <w:webHidden/>
              </w:rPr>
              <w:instrText xml:space="preserve"> PAGEREF _Toc196475720 \h </w:instrText>
            </w:r>
            <w:r>
              <w:rPr>
                <w:webHidden/>
              </w:rPr>
            </w:r>
            <w:r>
              <w:rPr>
                <w:webHidden/>
              </w:rPr>
              <w:fldChar w:fldCharType="separate"/>
            </w:r>
            <w:r>
              <w:rPr>
                <w:webHidden/>
              </w:rPr>
              <w:t>48</w:t>
            </w:r>
            <w:r>
              <w:rPr>
                <w:webHidden/>
              </w:rPr>
              <w:fldChar w:fldCharType="end"/>
            </w:r>
          </w:hyperlink>
        </w:p>
        <w:p w14:paraId="428C071A" w14:textId="53F93EE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1" w:history="1">
            <w:r w:rsidRPr="008A0644">
              <w:rPr>
                <w:rStyle w:val="Hyperlink"/>
              </w:rPr>
              <w:t>Prompts</w:t>
            </w:r>
            <w:r>
              <w:rPr>
                <w:webHidden/>
              </w:rPr>
              <w:tab/>
            </w:r>
            <w:r>
              <w:rPr>
                <w:webHidden/>
              </w:rPr>
              <w:fldChar w:fldCharType="begin"/>
            </w:r>
            <w:r>
              <w:rPr>
                <w:webHidden/>
              </w:rPr>
              <w:instrText xml:space="preserve"> PAGEREF _Toc196475721 \h </w:instrText>
            </w:r>
            <w:r>
              <w:rPr>
                <w:webHidden/>
              </w:rPr>
            </w:r>
            <w:r>
              <w:rPr>
                <w:webHidden/>
              </w:rPr>
              <w:fldChar w:fldCharType="separate"/>
            </w:r>
            <w:r>
              <w:rPr>
                <w:webHidden/>
              </w:rPr>
              <w:t>48</w:t>
            </w:r>
            <w:r>
              <w:rPr>
                <w:webHidden/>
              </w:rPr>
              <w:fldChar w:fldCharType="end"/>
            </w:r>
          </w:hyperlink>
        </w:p>
        <w:p w14:paraId="10F95873" w14:textId="7BEAAA5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2" w:history="1">
            <w:r w:rsidRPr="008A0644">
              <w:rPr>
                <w:rStyle w:val="Hyperlink"/>
              </w:rPr>
              <w:t>Samenvattingen interviews, per categorie</w:t>
            </w:r>
            <w:r>
              <w:rPr>
                <w:webHidden/>
              </w:rPr>
              <w:tab/>
            </w:r>
            <w:r>
              <w:rPr>
                <w:webHidden/>
              </w:rPr>
              <w:fldChar w:fldCharType="begin"/>
            </w:r>
            <w:r>
              <w:rPr>
                <w:webHidden/>
              </w:rPr>
              <w:instrText xml:space="preserve"> PAGEREF _Toc196475722 \h </w:instrText>
            </w:r>
            <w:r>
              <w:rPr>
                <w:webHidden/>
              </w:rPr>
            </w:r>
            <w:r>
              <w:rPr>
                <w:webHidden/>
              </w:rPr>
              <w:fldChar w:fldCharType="separate"/>
            </w:r>
            <w:r>
              <w:rPr>
                <w:webHidden/>
              </w:rPr>
              <w:t>49</w:t>
            </w:r>
            <w:r>
              <w:rPr>
                <w:webHidden/>
              </w:rPr>
              <w:fldChar w:fldCharType="end"/>
            </w:r>
          </w:hyperlink>
        </w:p>
        <w:p w14:paraId="6E2C5E88" w14:textId="48C2EBC0" w:rsidR="004D63E7" w:rsidRDefault="004D63E7" w:rsidP="004D63E7">
          <w:pPr>
            <w:rPr>
              <w:rFonts w:eastAsiaTheme="minorEastAsia"/>
            </w:rPr>
          </w:pPr>
          <w:r>
            <w:rPr>
              <w:b/>
              <w:bCs/>
            </w:rPr>
            <w:fldChar w:fldCharType="end"/>
          </w:r>
        </w:p>
      </w:sdtContent>
    </w:sdt>
    <w:p w14:paraId="58F8CFAA" w14:textId="77777777" w:rsidR="007F70BC" w:rsidRDefault="007F70BC" w:rsidP="0057124E">
      <w:pPr>
        <w:rPr>
          <w:rFonts w:eastAsiaTheme="majorEastAsia" w:cstheme="majorBidi"/>
          <w:b/>
          <w:bCs/>
          <w:color w:val="D9D9D9" w:themeColor="background1" w:themeShade="D9"/>
          <w:sz w:val="22"/>
        </w:rPr>
      </w:pPr>
    </w:p>
    <w:p w14:paraId="1D1CAA33" w14:textId="7C38A231" w:rsidR="00F548A8" w:rsidRPr="00F548A8" w:rsidRDefault="009E2624" w:rsidP="0057124E">
      <w:pPr>
        <w:pStyle w:val="Kop1"/>
        <w:spacing w:before="0" w:line="288" w:lineRule="auto"/>
      </w:pPr>
      <w:bookmarkStart w:id="38" w:name="_Toc196475668"/>
      <w:r w:rsidRPr="00111047">
        <w:lastRenderedPageBreak/>
        <w:t>Inleiding</w:t>
      </w:r>
      <w:bookmarkEnd w:id="8"/>
      <w:bookmarkEnd w:id="9"/>
      <w:bookmarkEnd w:id="10"/>
      <w:bookmarkEnd w:id="11"/>
      <w:bookmarkEnd w:id="12"/>
      <w:bookmarkEnd w:id="13"/>
      <w:bookmarkEnd w:id="14"/>
      <w:bookmarkEnd w:id="15"/>
      <w:bookmarkEnd w:id="16"/>
      <w:bookmarkEnd w:id="17"/>
      <w:bookmarkEnd w:id="18"/>
      <w:bookmarkEnd w:id="38"/>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391FE1B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rsidR="00171673">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Kop2"/>
        <w:numPr>
          <w:ilvl w:val="1"/>
          <w:numId w:val="16"/>
        </w:numPr>
        <w:spacing w:before="0" w:line="288" w:lineRule="auto"/>
        <w:ind w:left="357" w:hanging="357"/>
      </w:pPr>
      <w:bookmarkStart w:id="39" w:name="_Toc188863899"/>
      <w:bookmarkStart w:id="40" w:name="_Toc187756590"/>
      <w:bookmarkStart w:id="41" w:name="_Toc196475669"/>
      <w:r>
        <w:t>Aanleiding onderzoek</w:t>
      </w:r>
      <w:bookmarkStart w:id="42" w:name="_Toc188349247"/>
      <w:bookmarkStart w:id="43" w:name="_Toc188353997"/>
      <w:bookmarkStart w:id="44" w:name="_Toc188354045"/>
      <w:bookmarkStart w:id="45" w:name="_Toc188372412"/>
      <w:bookmarkStart w:id="46" w:name="_Toc188372537"/>
      <w:bookmarkStart w:id="47" w:name="_Toc188456634"/>
      <w:bookmarkStart w:id="48" w:name="_Toc188707981"/>
      <w:bookmarkEnd w:id="39"/>
      <w:bookmarkEnd w:id="41"/>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Kop2"/>
        <w:numPr>
          <w:ilvl w:val="1"/>
          <w:numId w:val="16"/>
        </w:numPr>
        <w:spacing w:before="0" w:line="288" w:lineRule="auto"/>
        <w:ind w:left="357" w:hanging="357"/>
      </w:pPr>
      <w:bookmarkStart w:id="49" w:name="_Toc188863900"/>
      <w:bookmarkStart w:id="50" w:name="_Toc189313410"/>
      <w:bookmarkStart w:id="51" w:name="_Toc189313863"/>
      <w:bookmarkStart w:id="52" w:name="_Toc196475670"/>
      <w:r w:rsidRPr="00D80BB8">
        <w:lastRenderedPageBreak/>
        <w:t>Het belang van s</w:t>
      </w:r>
      <w:r w:rsidR="009E2624" w:rsidRPr="00D80BB8">
        <w:t>tandaardisatie als een strategisch instrument</w:t>
      </w:r>
      <w:bookmarkEnd w:id="40"/>
      <w:bookmarkEnd w:id="42"/>
      <w:bookmarkEnd w:id="43"/>
      <w:bookmarkEnd w:id="44"/>
      <w:bookmarkEnd w:id="45"/>
      <w:bookmarkEnd w:id="46"/>
      <w:bookmarkEnd w:id="47"/>
      <w:bookmarkEnd w:id="48"/>
      <w:bookmarkEnd w:id="49"/>
      <w:bookmarkEnd w:id="50"/>
      <w:bookmarkEnd w:id="51"/>
      <w:bookmarkEnd w:id="52"/>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jstalinea"/>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20F06334" w14:textId="77777777" w:rsidR="00171673" w:rsidRDefault="009E2624" w:rsidP="00707363">
      <w:pPr>
        <w:pStyle w:val="Lijstalinea"/>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w:t>
      </w:r>
    </w:p>
    <w:p w14:paraId="625C99EA" w14:textId="39F25695" w:rsidR="009E2624" w:rsidRDefault="009E2624" w:rsidP="0057124E">
      <w:pPr>
        <w:pStyle w:val="Lijstalinea"/>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Kop1"/>
        <w:numPr>
          <w:ilvl w:val="0"/>
          <w:numId w:val="10"/>
        </w:numPr>
        <w:spacing w:before="0" w:line="288" w:lineRule="auto"/>
      </w:pPr>
      <w:bookmarkStart w:id="53" w:name="_Toc187756591"/>
      <w:bookmarkStart w:id="54" w:name="_Toc188349248"/>
      <w:bookmarkStart w:id="55" w:name="_Toc188353998"/>
      <w:bookmarkStart w:id="56" w:name="_Toc188354046"/>
      <w:bookmarkStart w:id="57" w:name="_Toc188372413"/>
      <w:bookmarkStart w:id="58" w:name="_Toc188372538"/>
      <w:bookmarkStart w:id="59" w:name="_Toc188456635"/>
      <w:bookmarkStart w:id="60" w:name="_Toc188707982"/>
      <w:bookmarkStart w:id="61" w:name="_Toc188863902"/>
      <w:bookmarkStart w:id="62" w:name="_Toc189313411"/>
      <w:bookmarkStart w:id="63" w:name="_Toc189313864"/>
      <w:bookmarkStart w:id="64" w:name="_Toc196475671"/>
      <w:r w:rsidRPr="00AE0465">
        <w:lastRenderedPageBreak/>
        <w:t>Onderzoek</w:t>
      </w:r>
      <w:bookmarkEnd w:id="53"/>
      <w:bookmarkEnd w:id="54"/>
      <w:bookmarkEnd w:id="55"/>
      <w:bookmarkEnd w:id="56"/>
      <w:bookmarkEnd w:id="57"/>
      <w:bookmarkEnd w:id="58"/>
      <w:bookmarkEnd w:id="59"/>
      <w:bookmarkEnd w:id="60"/>
      <w:bookmarkEnd w:id="61"/>
      <w:bookmarkEnd w:id="62"/>
      <w:bookmarkEnd w:id="63"/>
      <w:r w:rsidR="00820DDB">
        <w:t>svragen</w:t>
      </w:r>
      <w:bookmarkEnd w:id="64"/>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Kop2"/>
        <w:numPr>
          <w:ilvl w:val="1"/>
          <w:numId w:val="50"/>
        </w:numPr>
        <w:spacing w:before="0" w:line="288" w:lineRule="auto"/>
      </w:pPr>
      <w:bookmarkStart w:id="65" w:name="_Toc187756593"/>
      <w:bookmarkStart w:id="66" w:name="_Toc188349249"/>
      <w:bookmarkStart w:id="67" w:name="_Toc188353999"/>
      <w:bookmarkStart w:id="68" w:name="_Toc188354047"/>
      <w:bookmarkStart w:id="69" w:name="_Toc188372414"/>
      <w:bookmarkStart w:id="70" w:name="_Toc188372539"/>
      <w:bookmarkStart w:id="71" w:name="_Toc188456636"/>
      <w:bookmarkStart w:id="72" w:name="_Toc188707983"/>
      <w:bookmarkStart w:id="73" w:name="_Toc188863903"/>
      <w:bookmarkStart w:id="74" w:name="_Toc196475672"/>
      <w:r w:rsidRPr="00166137">
        <w:t>Scope en overwegingen</w:t>
      </w:r>
      <w:bookmarkEnd w:id="65"/>
      <w:bookmarkEnd w:id="66"/>
      <w:bookmarkEnd w:id="67"/>
      <w:bookmarkEnd w:id="68"/>
      <w:bookmarkEnd w:id="69"/>
      <w:bookmarkEnd w:id="70"/>
      <w:bookmarkEnd w:id="71"/>
      <w:bookmarkEnd w:id="72"/>
      <w:bookmarkEnd w:id="73"/>
      <w:bookmarkEnd w:id="74"/>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One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Bijschrift"/>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Kop1"/>
        <w:numPr>
          <w:ilvl w:val="0"/>
          <w:numId w:val="10"/>
        </w:numPr>
        <w:spacing w:before="0" w:line="288" w:lineRule="auto"/>
      </w:pPr>
      <w:bookmarkStart w:id="75" w:name="_Toc188863904"/>
      <w:bookmarkStart w:id="76" w:name="_Toc189313412"/>
      <w:bookmarkStart w:id="77" w:name="_Toc189313865"/>
      <w:bookmarkStart w:id="78" w:name="_Toc196475673"/>
      <w:r>
        <w:lastRenderedPageBreak/>
        <w:t>Methode van onderzoek</w:t>
      </w:r>
      <w:bookmarkEnd w:id="75"/>
      <w:bookmarkEnd w:id="76"/>
      <w:bookmarkEnd w:id="77"/>
      <w:bookmarkEnd w:id="78"/>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46CC5260" w14:textId="77777777" w:rsidR="00171673" w:rsidRDefault="003D07CD" w:rsidP="000E4242">
      <w:pPr>
        <w:pStyle w:val="Lijstalinea"/>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w:t>
      </w:r>
    </w:p>
    <w:p w14:paraId="28E53B7E" w14:textId="15B473D4" w:rsidR="004F6B5D" w:rsidRDefault="00574462" w:rsidP="000E4242">
      <w:pPr>
        <w:pStyle w:val="Lijstalinea"/>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jstalinea"/>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1698EEDA" w14:textId="77777777" w:rsidR="00171673"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p>
    <w:p w14:paraId="77A62645" w14:textId="2B632BED" w:rsidR="003D309B" w:rsidRPr="00AD1E9D" w:rsidRDefault="003D309B" w:rsidP="00156C46"/>
    <w:p w14:paraId="08CF8B16" w14:textId="14574BC2" w:rsidR="00525732" w:rsidRPr="00121358" w:rsidRDefault="00525732" w:rsidP="00152A98">
      <w:pPr>
        <w:pStyle w:val="Kop2"/>
        <w:numPr>
          <w:ilvl w:val="1"/>
          <w:numId w:val="27"/>
        </w:numPr>
        <w:spacing w:before="0" w:line="288" w:lineRule="auto"/>
        <w:ind w:left="357" w:hanging="357"/>
      </w:pPr>
      <w:bookmarkStart w:id="79" w:name="_Toc188349252"/>
      <w:bookmarkStart w:id="80" w:name="_Toc188354002"/>
      <w:bookmarkStart w:id="81" w:name="_Toc188354050"/>
      <w:bookmarkStart w:id="82" w:name="_Toc188372417"/>
      <w:bookmarkStart w:id="83" w:name="_Toc188372542"/>
      <w:bookmarkStart w:id="84" w:name="_Toc188456639"/>
      <w:bookmarkStart w:id="85" w:name="_Toc188707986"/>
      <w:bookmarkStart w:id="86" w:name="_Toc188863905"/>
      <w:bookmarkStart w:id="87" w:name="_Toc196475674"/>
      <w:r w:rsidRPr="00121358">
        <w:t>Kwantitatieve</w:t>
      </w:r>
      <w:r w:rsidR="007F4696">
        <w:t xml:space="preserve"> participatie</w:t>
      </w:r>
      <w:r w:rsidRPr="00121358">
        <w:t xml:space="preserve"> </w:t>
      </w:r>
      <w:bookmarkEnd w:id="79"/>
      <w:bookmarkEnd w:id="80"/>
      <w:bookmarkEnd w:id="81"/>
      <w:bookmarkEnd w:id="82"/>
      <w:bookmarkEnd w:id="83"/>
      <w:bookmarkEnd w:id="84"/>
      <w:bookmarkEnd w:id="85"/>
      <w:bookmarkEnd w:id="86"/>
      <w:r w:rsidR="00953AE9">
        <w:t>in beeld</w:t>
      </w:r>
      <w:bookmarkEnd w:id="87"/>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2634178" w14:textId="77777777" w:rsidR="00171673" w:rsidRDefault="008914E8" w:rsidP="008914E8">
      <w:pPr>
        <w:numPr>
          <w:ilvl w:val="0"/>
          <w:numId w:val="49"/>
        </w:numPr>
      </w:pPr>
      <w:r w:rsidRPr="00C36F29">
        <w:rPr>
          <w:b/>
          <w:bCs/>
        </w:rPr>
        <w:t>Landelijke afvaardiging</w:t>
      </w:r>
      <w:r w:rsidRPr="008914E8">
        <w:t>: Afgevaardigden van Nederlandse belanghebbenden worden samen via NEN vertegenwoordigd.</w:t>
      </w:r>
    </w:p>
    <w:p w14:paraId="30831BE5" w14:textId="2F0D758C"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2B5344EA" w:rsidR="0099173A" w:rsidRDefault="0099173A" w:rsidP="00FF3F19">
      <w:pPr>
        <w:pStyle w:val="Lijstalinea"/>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w:t>
      </w:r>
      <w:r w:rsidR="00171673">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jstalinea"/>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Kop2"/>
        <w:numPr>
          <w:ilvl w:val="1"/>
          <w:numId w:val="27"/>
        </w:numPr>
        <w:spacing w:before="0" w:line="288" w:lineRule="auto"/>
        <w:ind w:left="357" w:hanging="357"/>
      </w:pPr>
      <w:bookmarkStart w:id="88" w:name="_Toc196475675"/>
      <w:r>
        <w:t xml:space="preserve">Kwalitatief </w:t>
      </w:r>
      <w:r w:rsidR="00953AE9">
        <w:t>onderzoek</w:t>
      </w:r>
      <w:bookmarkEnd w:id="88"/>
    </w:p>
    <w:p w14:paraId="5D614EF0" w14:textId="77777777" w:rsidR="00171673"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w:t>
      </w:r>
    </w:p>
    <w:p w14:paraId="3203B769" w14:textId="24D3689F"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9" w:name="_Toc188349254"/>
      <w:bookmarkStart w:id="90" w:name="_Toc188354004"/>
      <w:bookmarkStart w:id="91" w:name="_Toc188354052"/>
      <w:bookmarkStart w:id="92" w:name="_Toc188372419"/>
      <w:bookmarkStart w:id="93" w:name="_Toc188372544"/>
      <w:bookmarkStart w:id="94" w:name="_Toc188456641"/>
      <w:bookmarkStart w:id="95" w:name="_Toc188707988"/>
    </w:p>
    <w:p w14:paraId="04D71A28" w14:textId="77777777" w:rsidR="00C1468B" w:rsidRDefault="00C1468B" w:rsidP="001B3994">
      <w:pPr>
        <w:pStyle w:val="Bijschrift"/>
      </w:pPr>
    </w:p>
    <w:p w14:paraId="0B09F274" w14:textId="036505F2" w:rsidR="001B3994" w:rsidRPr="001B3994" w:rsidRDefault="001B3994" w:rsidP="001B3994">
      <w:pPr>
        <w:pStyle w:val="Bijschrift"/>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SDO </w:t>
      </w:r>
      <w:r w:rsidR="00856461">
        <w:rPr>
          <w:sz w:val="16"/>
          <w:szCs w:val="16"/>
        </w:rPr>
        <w:t>deelname</w:t>
      </w:r>
      <w:r w:rsidRPr="00D27B9A">
        <w:rPr>
          <w:sz w:val="16"/>
          <w:szCs w:val="16"/>
        </w:rPr>
        <w:t>. De SDO waaraan de geïnterviewde het meest bijdraagt, is opgenomen</w:t>
      </w:r>
      <w:r w:rsidRPr="005B3144">
        <w:t>.</w:t>
      </w:r>
    </w:p>
    <w:tbl>
      <w:tblPr>
        <w:tblStyle w:val="Rastertabel5donker-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Voetnootmarkering"/>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Voetnootmarkering"/>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Kop1"/>
        <w:numPr>
          <w:ilvl w:val="0"/>
          <w:numId w:val="27"/>
        </w:numPr>
        <w:spacing w:line="288" w:lineRule="auto"/>
        <w:ind w:left="357" w:hanging="357"/>
        <w:rPr>
          <w:rStyle w:val="Hyperlink"/>
          <w:noProof/>
          <w:u w:val="none"/>
        </w:rPr>
      </w:pPr>
      <w:bookmarkStart w:id="96" w:name="_Toc188863908"/>
      <w:bookmarkStart w:id="97" w:name="_Toc189313413"/>
      <w:bookmarkStart w:id="98" w:name="_Toc189313866"/>
      <w:bookmarkStart w:id="99" w:name="_Toc196475676"/>
      <w:bookmarkEnd w:id="89"/>
      <w:bookmarkEnd w:id="90"/>
      <w:bookmarkEnd w:id="91"/>
      <w:bookmarkEnd w:id="92"/>
      <w:bookmarkEnd w:id="93"/>
      <w:bookmarkEnd w:id="94"/>
      <w:bookmarkEnd w:id="95"/>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6"/>
      <w:bookmarkEnd w:id="97"/>
      <w:bookmarkEnd w:id="98"/>
      <w:bookmarkEnd w:id="99"/>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Kop2"/>
        <w:numPr>
          <w:ilvl w:val="1"/>
          <w:numId w:val="27"/>
        </w:numPr>
        <w:spacing w:line="288" w:lineRule="auto"/>
      </w:pPr>
      <w:bookmarkStart w:id="100" w:name="_Toc196475677"/>
      <w:r>
        <w:t>B</w:t>
      </w:r>
      <w:r w:rsidRPr="0055797A">
        <w:t>eschrijving</w:t>
      </w:r>
      <w:r>
        <w:t xml:space="preserve"> en terminologie van verzamelde gegevens</w:t>
      </w:r>
      <w:bookmarkEnd w:id="100"/>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15252535" w14:textId="77777777" w:rsidR="00171673"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n (vestiging in Rijen, hoofdkantoor in Zweden).</w:t>
      </w:r>
    </w:p>
    <w:p w14:paraId="1259EF71" w14:textId="791E2959"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27470CE5" w14:textId="77777777" w:rsidR="00171673"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s, bijvoorbeeld individuele deelnemers aan IETF.</w:t>
      </w:r>
    </w:p>
    <w:p w14:paraId="2327FF66" w14:textId="4D112F0E"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Kop3"/>
      </w:pPr>
      <w:bookmarkStart w:id="101" w:name="_Toc188349255"/>
      <w:bookmarkStart w:id="102" w:name="_Toc188354005"/>
      <w:bookmarkStart w:id="103" w:name="_Toc188354053"/>
      <w:bookmarkStart w:id="104" w:name="_Toc188372420"/>
      <w:bookmarkStart w:id="105" w:name="_Toc188372545"/>
      <w:bookmarkStart w:id="106" w:name="_Toc188456642"/>
      <w:bookmarkStart w:id="107" w:name="_Toc188707989"/>
      <w:bookmarkStart w:id="108" w:name="_Toc188863909"/>
      <w:bookmarkStart w:id="109" w:name="_Toc189313414"/>
      <w:bookmarkStart w:id="110" w:name="_Toc189313867"/>
      <w:bookmarkStart w:id="111" w:name="_Toc196475678"/>
      <w:r>
        <w:t>Overzicht van beschikbare gegevens</w:t>
      </w:r>
      <w:bookmarkEnd w:id="101"/>
      <w:bookmarkEnd w:id="102"/>
      <w:bookmarkEnd w:id="103"/>
      <w:bookmarkEnd w:id="104"/>
      <w:bookmarkEnd w:id="105"/>
      <w:bookmarkEnd w:id="106"/>
      <w:bookmarkEnd w:id="107"/>
      <w:bookmarkEnd w:id="108"/>
      <w:bookmarkEnd w:id="109"/>
      <w:bookmarkEnd w:id="110"/>
      <w:bookmarkEnd w:id="111"/>
    </w:p>
    <w:p w14:paraId="5CBA3538" w14:textId="6E5AA0D4"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00171673">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Bijschrift"/>
        <w:rPr>
          <w:sz w:val="16"/>
          <w:szCs w:val="16"/>
        </w:rPr>
      </w:pPr>
      <w:bookmarkStart w:id="112"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12"/>
      <w:r w:rsidRPr="00D27B9A">
        <w:rPr>
          <w:sz w:val="16"/>
          <w:szCs w:val="16"/>
        </w:rPr>
        <w:t xml:space="preserve"> Totaal aantal participaties van Nederlandse belanghebbenden in de dataset per SDO en participatievorm. </w:t>
      </w:r>
      <w:r w:rsidR="00FD269A">
        <w:br w:type="page"/>
      </w:r>
    </w:p>
    <w:tbl>
      <w:tblPr>
        <w:tblStyle w:val="Rastertabel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Kop2"/>
        <w:numPr>
          <w:ilvl w:val="1"/>
          <w:numId w:val="39"/>
        </w:numPr>
        <w:spacing w:line="288" w:lineRule="auto"/>
      </w:pPr>
      <w:bookmarkStart w:id="113" w:name="_Toc188349256"/>
      <w:bookmarkStart w:id="114" w:name="_Toc188354006"/>
      <w:bookmarkStart w:id="115" w:name="_Toc188354054"/>
      <w:bookmarkStart w:id="116" w:name="_Toc188372421"/>
      <w:bookmarkStart w:id="117" w:name="_Toc188372546"/>
      <w:bookmarkStart w:id="118" w:name="_Toc188456643"/>
      <w:bookmarkStart w:id="119" w:name="_Toc188707990"/>
      <w:bookmarkStart w:id="120" w:name="_Toc188863910"/>
      <w:bookmarkStart w:id="121" w:name="_Toc189313415"/>
      <w:bookmarkStart w:id="122" w:name="_Toc189313868"/>
      <w:bookmarkStart w:id="123" w:name="_Toc196475679"/>
      <w:r>
        <w:t>Nederlandse participatie per organisatietype</w:t>
      </w:r>
      <w:bookmarkEnd w:id="113"/>
      <w:bookmarkEnd w:id="114"/>
      <w:bookmarkEnd w:id="115"/>
      <w:bookmarkEnd w:id="116"/>
      <w:bookmarkEnd w:id="117"/>
      <w:bookmarkEnd w:id="118"/>
      <w:bookmarkEnd w:id="119"/>
      <w:bookmarkEnd w:id="120"/>
      <w:bookmarkEnd w:id="121"/>
      <w:bookmarkEnd w:id="122"/>
      <w:bookmarkEnd w:id="123"/>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jsttabel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Kop2"/>
        <w:numPr>
          <w:ilvl w:val="1"/>
          <w:numId w:val="39"/>
        </w:numPr>
        <w:spacing w:line="288" w:lineRule="auto"/>
      </w:pPr>
      <w:bookmarkStart w:id="124" w:name="_Toc196475680"/>
      <w:r w:rsidRPr="005B0E1A">
        <w:t>Trends in Nederlandse vertegenwoordiging</w:t>
      </w:r>
      <w:bookmarkEnd w:id="124"/>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Kop3"/>
      </w:pPr>
      <w:bookmarkStart w:id="125" w:name="_Toc187660816"/>
      <w:bookmarkStart w:id="126" w:name="_Toc187660843"/>
      <w:bookmarkStart w:id="127" w:name="_Toc188707992"/>
      <w:bookmarkStart w:id="128" w:name="_Toc188863914"/>
      <w:bookmarkStart w:id="129" w:name="_Toc189313417"/>
      <w:bookmarkStart w:id="130" w:name="_Toc189313870"/>
      <w:bookmarkStart w:id="131" w:name="_Toc196475681"/>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5"/>
      <w:bookmarkEnd w:id="126"/>
      <w:bookmarkEnd w:id="127"/>
      <w:bookmarkEnd w:id="128"/>
      <w:bookmarkEnd w:id="129"/>
      <w:bookmarkEnd w:id="130"/>
      <w:bookmarkEnd w:id="131"/>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Bijschrift"/>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jsttabel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jsttabel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Kop3"/>
      </w:pPr>
      <w:bookmarkStart w:id="132" w:name="_Toc187660817"/>
      <w:bookmarkStart w:id="133" w:name="_Toc187660844"/>
      <w:bookmarkStart w:id="134" w:name="_Toc188707993"/>
      <w:bookmarkStart w:id="135" w:name="_Toc188863915"/>
      <w:bookmarkStart w:id="136" w:name="_Toc189313418"/>
      <w:bookmarkStart w:id="137" w:name="_Toc189313871"/>
      <w:bookmarkStart w:id="138" w:name="_Toc196475682"/>
      <w:r>
        <w:t>Aantal participerende</w:t>
      </w:r>
      <w:r w:rsidR="00F5387D">
        <w:t xml:space="preserve"> Nederlandse</w:t>
      </w:r>
      <w:r>
        <w:t xml:space="preserve"> organisaties over tijd</w:t>
      </w:r>
      <w:bookmarkEnd w:id="132"/>
      <w:bookmarkEnd w:id="133"/>
      <w:bookmarkEnd w:id="134"/>
      <w:bookmarkEnd w:id="135"/>
      <w:bookmarkEnd w:id="136"/>
      <w:bookmarkEnd w:id="137"/>
      <w:bookmarkEnd w:id="138"/>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Rastertabel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Kop2"/>
        <w:numPr>
          <w:ilvl w:val="1"/>
          <w:numId w:val="39"/>
        </w:numPr>
        <w:spacing w:line="288" w:lineRule="auto"/>
      </w:pPr>
      <w:bookmarkStart w:id="139" w:name="_Toc188349258"/>
      <w:bookmarkStart w:id="140" w:name="_Toc188354008"/>
      <w:bookmarkStart w:id="141" w:name="_Toc188354056"/>
      <w:bookmarkStart w:id="142" w:name="_Toc188372423"/>
      <w:bookmarkStart w:id="143" w:name="_Toc188372548"/>
      <w:bookmarkStart w:id="144" w:name="_Toc188456645"/>
      <w:bookmarkStart w:id="145" w:name="_Toc188707994"/>
      <w:bookmarkStart w:id="146" w:name="_Toc188863916"/>
      <w:bookmarkStart w:id="147" w:name="_Toc196475683"/>
      <w:r>
        <w:t>Nederlandse vertegenwoordiging in formele rollen</w:t>
      </w:r>
      <w:bookmarkEnd w:id="139"/>
      <w:bookmarkEnd w:id="140"/>
      <w:bookmarkEnd w:id="141"/>
      <w:bookmarkEnd w:id="142"/>
      <w:bookmarkEnd w:id="143"/>
      <w:bookmarkEnd w:id="144"/>
      <w:bookmarkEnd w:id="145"/>
      <w:bookmarkEnd w:id="146"/>
      <w:bookmarkEnd w:id="147"/>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48" w:name="_Toc187660819"/>
      <w:bookmarkStart w:id="149" w:name="_Toc187660846"/>
      <w:bookmarkStart w:id="150" w:name="_Toc188707995"/>
      <w:bookmarkStart w:id="151" w:name="_Toc188863917"/>
      <w:bookmarkStart w:id="152" w:name="_Toc189313419"/>
      <w:bookmarkStart w:id="153" w:name="_Toc189313872"/>
    </w:p>
    <w:p w14:paraId="61D8655D" w14:textId="38315297" w:rsidR="00E77DAB" w:rsidRPr="001959F1" w:rsidRDefault="00E77DAB" w:rsidP="00B433D1">
      <w:pPr>
        <w:pStyle w:val="Kop3"/>
      </w:pPr>
      <w:bookmarkStart w:id="154" w:name="_Toc196475684"/>
      <w:r w:rsidRPr="00010C48">
        <w:t>Formele rollen bij 3GPP, ETSI, IETF en W3C</w:t>
      </w:r>
      <w:bookmarkEnd w:id="148"/>
      <w:bookmarkEnd w:id="149"/>
      <w:bookmarkEnd w:id="150"/>
      <w:bookmarkEnd w:id="151"/>
      <w:bookmarkEnd w:id="152"/>
      <w:bookmarkEnd w:id="153"/>
      <w:bookmarkEnd w:id="15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Bijschrift"/>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Rastertabel5donker-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Bijschrift"/>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jsttabel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Kop3"/>
      </w:pPr>
      <w:bookmarkStart w:id="155" w:name="_Toc187660820"/>
      <w:bookmarkStart w:id="156" w:name="_Toc187660847"/>
      <w:bookmarkStart w:id="157" w:name="_Toc188707996"/>
      <w:bookmarkStart w:id="158" w:name="_Toc188863918"/>
      <w:bookmarkStart w:id="159" w:name="_Toc189313420"/>
      <w:bookmarkStart w:id="160" w:name="_Toc189313873"/>
      <w:bookmarkStart w:id="161" w:name="_Toc196475685"/>
      <w:r>
        <w:t>Formele rollen IEC</w:t>
      </w:r>
      <w:bookmarkEnd w:id="155"/>
      <w:bookmarkEnd w:id="156"/>
      <w:bookmarkEnd w:id="157"/>
      <w:bookmarkEnd w:id="158"/>
      <w:bookmarkEnd w:id="159"/>
      <w:bookmarkEnd w:id="160"/>
      <w:bookmarkEnd w:id="161"/>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Bijschrift"/>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Rastertabel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Bijschrift"/>
        <w:spacing w:line="288" w:lineRule="auto"/>
      </w:pPr>
      <w:bookmarkStart w:id="162" w:name="_Ref187656529"/>
      <w:r w:rsidRPr="003239B1">
        <w:rPr>
          <w:b/>
          <w:bCs/>
        </w:rPr>
        <w:t xml:space="preserve">Figuur </w:t>
      </w:r>
      <w:bookmarkEnd w:id="162"/>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Kop3"/>
      </w:pPr>
      <w:bookmarkStart w:id="163" w:name="_Toc188349259"/>
      <w:bookmarkStart w:id="164" w:name="_Toc188354009"/>
      <w:bookmarkStart w:id="165" w:name="_Toc188354057"/>
      <w:bookmarkStart w:id="166" w:name="_Toc188372424"/>
      <w:bookmarkStart w:id="167" w:name="_Toc188372549"/>
      <w:bookmarkStart w:id="168" w:name="_Toc188456646"/>
      <w:bookmarkStart w:id="169" w:name="_Ref188522344"/>
      <w:bookmarkStart w:id="170" w:name="_Toc188707997"/>
      <w:bookmarkStart w:id="171" w:name="_Toc188863919"/>
      <w:bookmarkStart w:id="172" w:name="_Toc189313421"/>
      <w:bookmarkStart w:id="173" w:name="_Toc189313874"/>
      <w:bookmarkStart w:id="174" w:name="_Toc196475686"/>
      <w:r>
        <w:t>Reflectie op de rol van multinationals</w:t>
      </w:r>
      <w:bookmarkEnd w:id="163"/>
      <w:bookmarkEnd w:id="164"/>
      <w:bookmarkEnd w:id="165"/>
      <w:bookmarkEnd w:id="166"/>
      <w:bookmarkEnd w:id="167"/>
      <w:bookmarkEnd w:id="168"/>
      <w:bookmarkEnd w:id="169"/>
      <w:bookmarkEnd w:id="170"/>
      <w:bookmarkEnd w:id="171"/>
      <w:bookmarkEnd w:id="172"/>
      <w:bookmarkEnd w:id="173"/>
      <w:bookmarkEnd w:id="174"/>
    </w:p>
    <w:p w14:paraId="043CDB96" w14:textId="08AE3768"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Verwijzingopmerking"/>
          <w:sz w:val="20"/>
          <w:szCs w:val="20"/>
        </w:rPr>
        <w:t xml:space="preserve"> s</w:t>
      </w:r>
      <w:r w:rsidRPr="1B12DF6E">
        <w:t>amen stemmen voor gedeelde belangen.</w:t>
      </w:r>
      <w:r w:rsidR="00171673">
        <w:t xml:space="preserve"> </w:t>
      </w:r>
      <w:r>
        <w:t xml:space="preserve">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Bijschrift"/>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Rastertabel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Kop2"/>
        <w:numPr>
          <w:ilvl w:val="1"/>
          <w:numId w:val="39"/>
        </w:numPr>
        <w:spacing w:line="288" w:lineRule="auto"/>
      </w:pPr>
      <w:bookmarkStart w:id="175" w:name="_Toc196475687"/>
      <w:r>
        <w:t>Het ontstane beeld na analyse van de data</w:t>
      </w:r>
      <w:bookmarkEnd w:id="175"/>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Verwijzingopmerking"/>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jstalinea"/>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22016DD8" w:rsidR="00D93643" w:rsidRDefault="00D93643" w:rsidP="000E4242">
      <w:pPr>
        <w:pStyle w:val="Kop1"/>
        <w:numPr>
          <w:ilvl w:val="0"/>
          <w:numId w:val="27"/>
        </w:numPr>
        <w:spacing w:before="0" w:line="288" w:lineRule="auto"/>
        <w:ind w:left="357" w:hanging="357"/>
      </w:pPr>
      <w:bookmarkStart w:id="176" w:name="_Toc189313422"/>
      <w:bookmarkStart w:id="177" w:name="_Toc189313875"/>
      <w:bookmarkStart w:id="178" w:name="_Toc196475688"/>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w:t>
      </w:r>
      <w:r w:rsidR="00171673">
        <w:rPr>
          <w:rStyle w:val="Hyperlink"/>
          <w:noProof/>
          <w:u w:val="none"/>
        </w:rPr>
        <w:t xml:space="preserve"> </w:t>
      </w:r>
      <w:r w:rsidRPr="006D16AE">
        <w:rPr>
          <w:rStyle w:val="Hyperlink"/>
          <w:noProof/>
          <w:u w:val="none"/>
        </w:rPr>
        <w:t>Wat drijft de betrokkenheid van de verschillende Nederlandse organisaties?</w:t>
      </w:r>
      <w:bookmarkEnd w:id="176"/>
      <w:bookmarkEnd w:id="177"/>
      <w:bookmarkEnd w:id="178"/>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Kop2"/>
        <w:numPr>
          <w:ilvl w:val="1"/>
          <w:numId w:val="27"/>
        </w:numPr>
        <w:spacing w:before="0" w:line="288" w:lineRule="auto"/>
      </w:pPr>
      <w:bookmarkStart w:id="179" w:name="_Toc188349262"/>
      <w:bookmarkStart w:id="180" w:name="_Toc188354012"/>
      <w:bookmarkStart w:id="181" w:name="_Toc188354060"/>
      <w:bookmarkStart w:id="182" w:name="_Toc188372427"/>
      <w:bookmarkStart w:id="183" w:name="_Toc188372552"/>
      <w:bookmarkStart w:id="184" w:name="_Toc188456649"/>
      <w:bookmarkStart w:id="185" w:name="_Toc188708000"/>
      <w:bookmarkStart w:id="186" w:name="_Toc188863922"/>
      <w:bookmarkStart w:id="187" w:name="_Toc196475689"/>
      <w:r>
        <w:t>Motiva</w:t>
      </w:r>
      <w:r w:rsidR="00960068">
        <w:t>ti</w:t>
      </w:r>
      <w:r>
        <w:t>e</w:t>
      </w:r>
      <w:r w:rsidR="00960068">
        <w:t xml:space="preserve"> voor deelname</w:t>
      </w:r>
      <w:bookmarkEnd w:id="179"/>
      <w:bookmarkEnd w:id="180"/>
      <w:bookmarkEnd w:id="181"/>
      <w:bookmarkEnd w:id="182"/>
      <w:bookmarkEnd w:id="183"/>
      <w:bookmarkEnd w:id="184"/>
      <w:bookmarkEnd w:id="185"/>
      <w:bookmarkEnd w:id="186"/>
      <w:bookmarkEnd w:id="187"/>
    </w:p>
    <w:p w14:paraId="60AFC62D" w14:textId="2C0703C9" w:rsidR="00194A4A" w:rsidRDefault="005E1FD5" w:rsidP="00B433D1">
      <w:pPr>
        <w:pStyle w:val="Kop3"/>
      </w:pPr>
      <w:bookmarkStart w:id="188" w:name="_Toc188349263"/>
      <w:bookmarkStart w:id="189" w:name="_Toc188354013"/>
      <w:bookmarkStart w:id="190" w:name="_Toc188354061"/>
      <w:bookmarkStart w:id="191" w:name="_Toc188372428"/>
      <w:bookmarkStart w:id="192" w:name="_Toc188372553"/>
      <w:bookmarkStart w:id="193" w:name="_Toc188456650"/>
      <w:bookmarkStart w:id="194" w:name="_Toc188708001"/>
      <w:bookmarkStart w:id="195" w:name="_Toc188863923"/>
      <w:bookmarkStart w:id="196" w:name="_Toc189313423"/>
      <w:bookmarkStart w:id="197" w:name="_Toc189313876"/>
      <w:bookmarkStart w:id="198" w:name="_Toc196475690"/>
      <w:r>
        <w:t>B</w:t>
      </w:r>
      <w:r w:rsidR="00194A4A">
        <w:t>elan</w:t>
      </w:r>
      <w:r w:rsidR="004F5082">
        <w:t>g</w:t>
      </w:r>
      <w:bookmarkEnd w:id="188"/>
      <w:bookmarkEnd w:id="189"/>
      <w:bookmarkEnd w:id="190"/>
      <w:r>
        <w:t xml:space="preserve"> voor de organisatie</w:t>
      </w:r>
      <w:bookmarkEnd w:id="191"/>
      <w:bookmarkEnd w:id="192"/>
      <w:bookmarkEnd w:id="193"/>
      <w:bookmarkEnd w:id="194"/>
      <w:bookmarkEnd w:id="195"/>
      <w:bookmarkEnd w:id="196"/>
      <w:bookmarkEnd w:id="197"/>
      <w:bookmarkEnd w:id="198"/>
    </w:p>
    <w:p w14:paraId="11B9A489" w14:textId="43CF7C7C"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CitaatChar"/>
        </w:rPr>
        <w:t>“</w:t>
      </w:r>
      <w:r w:rsidR="00415875" w:rsidRPr="00B433D1">
        <w:rPr>
          <w:rStyle w:val="CitaatChar"/>
        </w:rPr>
        <w:t>A</w:t>
      </w:r>
      <w:r w:rsidR="001A0B55" w:rsidRPr="00B433D1">
        <w:rPr>
          <w:rStyle w:val="CitaatChar"/>
        </w:rPr>
        <w:t>l</w:t>
      </w:r>
      <w:r w:rsidR="00415875" w:rsidRPr="00B433D1">
        <w:rPr>
          <w:rStyle w:val="CitaatChar"/>
        </w:rPr>
        <w:t>s</w:t>
      </w:r>
      <w:r w:rsidR="001A0B55" w:rsidRPr="00B433D1">
        <w:rPr>
          <w:rStyle w:val="CitaatChar"/>
        </w:rPr>
        <w:t xml:space="preserve"> we niet actief mee zouden doen</w:t>
      </w:r>
      <w:r w:rsidR="00415875" w:rsidRPr="00B433D1">
        <w:rPr>
          <w:rStyle w:val="CitaatChar"/>
        </w:rPr>
        <w:t>,</w:t>
      </w:r>
      <w:r w:rsidR="001A0B55" w:rsidRPr="00B433D1">
        <w:rPr>
          <w:rStyle w:val="CitaatChar"/>
        </w:rPr>
        <w:t xml:space="preserve"> </w:t>
      </w:r>
      <w:r w:rsidR="00B6657E" w:rsidRPr="00B433D1">
        <w:rPr>
          <w:rStyle w:val="CitaatChar"/>
        </w:rPr>
        <w:t xml:space="preserve">dan hebben we echt </w:t>
      </w:r>
      <w:r w:rsidR="007A1E0B" w:rsidRPr="00B433D1">
        <w:rPr>
          <w:rStyle w:val="CitaatChar"/>
        </w:rPr>
        <w:t>een</w:t>
      </w:r>
      <w:r w:rsidR="00B6657E" w:rsidRPr="00B433D1">
        <w:rPr>
          <w:rStyle w:val="CitaatChar"/>
        </w:rPr>
        <w:t xml:space="preserve"> probleem</w:t>
      </w:r>
      <w:r w:rsidR="002827FB" w:rsidRPr="00B433D1">
        <w:rPr>
          <w:rStyle w:val="CitaatChar"/>
        </w:rPr>
        <w:t xml:space="preserve"> als ze </w:t>
      </w:r>
      <w:r w:rsidR="00B6657E" w:rsidRPr="00B433D1">
        <w:rPr>
          <w:rStyle w:val="CitaatChar"/>
        </w:rPr>
        <w:t xml:space="preserve">een </w:t>
      </w:r>
      <w:r w:rsidR="007A1E0B" w:rsidRPr="00B433D1">
        <w:rPr>
          <w:rStyle w:val="CitaatChar"/>
        </w:rPr>
        <w:t>infrastructuur</w:t>
      </w:r>
      <w:r w:rsidR="00B6657E" w:rsidRPr="00B433D1">
        <w:rPr>
          <w:rStyle w:val="CitaatChar"/>
        </w:rPr>
        <w:t xml:space="preserve"> creëren wat met standaarden onderbouwd wordt waar we gewoon niet met droge ogen op kunnen</w:t>
      </w:r>
      <w:r w:rsidR="00614BB2" w:rsidRPr="00B433D1">
        <w:rPr>
          <w:rStyle w:val="CitaatChar"/>
        </w:rPr>
        <w:t xml:space="preserve"> vertrouwen</w:t>
      </w:r>
      <w:r w:rsidR="00EA4B67" w:rsidRPr="00B433D1">
        <w:rPr>
          <w:rStyle w:val="Citaat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171673">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CitaatChar"/>
        </w:rPr>
        <w:t xml:space="preserve">Ja, we sturen […] op risico's die we zien in </w:t>
      </w:r>
      <w:r w:rsidR="00EA57B6" w:rsidRPr="007E41B9">
        <w:rPr>
          <w:rStyle w:val="CitaatChar"/>
        </w:rPr>
        <w:t xml:space="preserve">bijvoorbeeld </w:t>
      </w:r>
      <w:r w:rsidR="00BC7F8B" w:rsidRPr="007E41B9">
        <w:rPr>
          <w:rStyle w:val="Citaat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CitaatChar"/>
        </w:rPr>
        <w:t>waarvan</w:t>
      </w:r>
      <w:r w:rsidR="00BC7F8B" w:rsidRPr="007E41B9">
        <w:rPr>
          <w:rStyle w:val="CitaatChar"/>
        </w:rPr>
        <w:t xml:space="preserve"> we denken dat ze goed lopen zonder overheid, da</w:t>
      </w:r>
      <w:r w:rsidR="00E1395E" w:rsidRPr="007E41B9">
        <w:rPr>
          <w:rStyle w:val="CitaatChar"/>
        </w:rPr>
        <w:t>ar</w:t>
      </w:r>
      <w:r w:rsidR="00BC7F8B" w:rsidRPr="007E41B9">
        <w:rPr>
          <w:rStyle w:val="CitaatChar"/>
        </w:rPr>
        <w:t xml:space="preserve"> zetten </w:t>
      </w:r>
      <w:r w:rsidR="00E1395E" w:rsidRPr="007E41B9">
        <w:rPr>
          <w:rStyle w:val="CitaatChar"/>
        </w:rPr>
        <w:t>we</w:t>
      </w:r>
      <w:r w:rsidR="00BC7F8B" w:rsidRPr="007E41B9">
        <w:rPr>
          <w:rStyle w:val="Citaat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Citaat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Kop3"/>
      </w:pPr>
      <w:bookmarkStart w:id="199" w:name="_Toc188708002"/>
      <w:bookmarkStart w:id="200" w:name="_Toc188863924"/>
      <w:bookmarkStart w:id="201" w:name="_Toc189313424"/>
      <w:bookmarkStart w:id="202" w:name="_Toc189313877"/>
      <w:bookmarkStart w:id="203" w:name="_Toc196475691"/>
      <w:r>
        <w:t xml:space="preserve">Collectief </w:t>
      </w:r>
      <w:r w:rsidR="001D7874">
        <w:t>belang</w:t>
      </w:r>
      <w:r>
        <w:t xml:space="preserve"> en sector</w:t>
      </w:r>
      <w:r w:rsidR="001D7874">
        <w:t xml:space="preserve">aal </w:t>
      </w:r>
      <w:r>
        <w:t>belang</w:t>
      </w:r>
      <w:bookmarkEnd w:id="199"/>
      <w:bookmarkEnd w:id="200"/>
      <w:bookmarkEnd w:id="201"/>
      <w:bookmarkEnd w:id="202"/>
      <w:bookmarkEnd w:id="203"/>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CitaatChar"/>
        </w:rPr>
        <w:t>We</w:t>
      </w:r>
      <w:r w:rsidR="0013000E" w:rsidRPr="007E41B9">
        <w:rPr>
          <w:rStyle w:val="CitaatChar"/>
        </w:rPr>
        <w:t xml:space="preserve"> willen natuurlijk een product in de markt zetten en dat gaat in deze </w:t>
      </w:r>
      <w:r w:rsidR="00192FAB" w:rsidRPr="007E41B9">
        <w:rPr>
          <w:rStyle w:val="CitaatChar"/>
        </w:rPr>
        <w:t>branche</w:t>
      </w:r>
      <w:r w:rsidR="0013000E" w:rsidRPr="007E41B9">
        <w:rPr>
          <w:rStyle w:val="Citaat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Kop3"/>
      </w:pPr>
      <w:bookmarkStart w:id="204" w:name="_Toc189313425"/>
      <w:bookmarkStart w:id="205" w:name="_Toc189313878"/>
      <w:bookmarkStart w:id="206" w:name="_Toc188349265"/>
      <w:bookmarkStart w:id="207" w:name="_Toc188354015"/>
      <w:bookmarkStart w:id="208" w:name="_Toc188354063"/>
      <w:bookmarkStart w:id="209" w:name="_Toc188372429"/>
      <w:bookmarkStart w:id="210" w:name="_Toc188372554"/>
      <w:bookmarkStart w:id="211" w:name="_Toc188456651"/>
      <w:bookmarkStart w:id="212" w:name="_Toc188708003"/>
      <w:bookmarkStart w:id="213" w:name="_Toc188863925"/>
      <w:bookmarkStart w:id="214" w:name="_Toc196475692"/>
      <w:r>
        <w:t>Persoonlijke motivatie</w:t>
      </w:r>
      <w:bookmarkEnd w:id="204"/>
      <w:bookmarkEnd w:id="205"/>
      <w:bookmarkEnd w:id="206"/>
      <w:bookmarkEnd w:id="207"/>
      <w:bookmarkEnd w:id="208"/>
      <w:bookmarkEnd w:id="209"/>
      <w:bookmarkEnd w:id="210"/>
      <w:bookmarkEnd w:id="211"/>
      <w:bookmarkEnd w:id="212"/>
      <w:bookmarkEnd w:id="213"/>
      <w:bookmarkEnd w:id="214"/>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CitaatChar"/>
        </w:rPr>
        <w:t>W</w:t>
      </w:r>
      <w:r w:rsidR="00A57F43" w:rsidRPr="007E41B9">
        <w:rPr>
          <w:rStyle w:val="CitaatChar"/>
        </w:rPr>
        <w:t>at mij vooral fascineert is de dynamiek van standaarden</w:t>
      </w:r>
      <w:r w:rsidR="000C51CC" w:rsidRPr="007E41B9">
        <w:rPr>
          <w:rStyle w:val="CitaatChar"/>
        </w:rPr>
        <w:t xml:space="preserve"> en in het </w:t>
      </w:r>
      <w:r w:rsidR="004027FF" w:rsidRPr="007E41B9">
        <w:rPr>
          <w:rStyle w:val="CitaatChar"/>
        </w:rPr>
        <w:t>bijzonder</w:t>
      </w:r>
      <w:r w:rsidR="000C51CC" w:rsidRPr="007E41B9">
        <w:rPr>
          <w:rStyle w:val="CitaatChar"/>
        </w:rPr>
        <w:t xml:space="preserve"> </w:t>
      </w:r>
      <w:r w:rsidR="004027FF" w:rsidRPr="007E41B9">
        <w:rPr>
          <w:rStyle w:val="CitaatChar"/>
        </w:rPr>
        <w:t>wat betreft interoperabiliteit</w:t>
      </w:r>
      <w:r w:rsidR="00307589" w:rsidRPr="007E41B9">
        <w:rPr>
          <w:rStyle w:val="CitaatChar"/>
        </w:rPr>
        <w:t>. J</w:t>
      </w:r>
      <w:r w:rsidR="00225489" w:rsidRPr="007E41B9">
        <w:rPr>
          <w:rStyle w:val="CitaatChar"/>
        </w:rPr>
        <w:t>e</w:t>
      </w:r>
      <w:r w:rsidR="00B07544" w:rsidRPr="007E41B9">
        <w:rPr>
          <w:rStyle w:val="CitaatChar"/>
        </w:rPr>
        <w:t xml:space="preserve"> werkt </w:t>
      </w:r>
      <w:r w:rsidR="00A57F43" w:rsidRPr="007E41B9">
        <w:rPr>
          <w:rStyle w:val="CitaatChar"/>
        </w:rPr>
        <w:t>met meerdere partijen</w:t>
      </w:r>
      <w:r w:rsidR="00B07544" w:rsidRPr="007E41B9">
        <w:rPr>
          <w:rStyle w:val="CitaatChar"/>
        </w:rPr>
        <w:t xml:space="preserve"> </w:t>
      </w:r>
      <w:r w:rsidR="00A57F43" w:rsidRPr="007E41B9">
        <w:rPr>
          <w:rStyle w:val="CitaatChar"/>
        </w:rPr>
        <w:t xml:space="preserve">die elkaar commercieel en economisch het licht in de ogen niet gunnen, </w:t>
      </w:r>
      <w:r w:rsidR="00652ABF" w:rsidRPr="007E41B9">
        <w:rPr>
          <w:rStyle w:val="CitaatChar"/>
        </w:rPr>
        <w:t xml:space="preserve">waarmee </w:t>
      </w:r>
      <w:r w:rsidR="005A507D" w:rsidRPr="007E41B9">
        <w:rPr>
          <w:rStyle w:val="CitaatChar"/>
        </w:rPr>
        <w:t xml:space="preserve">je </w:t>
      </w:r>
      <w:r w:rsidR="00A57F43" w:rsidRPr="007E41B9">
        <w:rPr>
          <w:rStyle w:val="Citaat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CitaatChar"/>
        </w:rPr>
        <w:t>“</w:t>
      </w:r>
      <w:r w:rsidR="003D37C3" w:rsidRPr="007E41B9">
        <w:rPr>
          <w:rStyle w:val="CitaatChar"/>
        </w:rPr>
        <w:t xml:space="preserve">… er zijn bijvoorbeeld voorbeelden met aftappen of andere opsporingsactiviteiten waarbij je </w:t>
      </w:r>
      <w:r w:rsidR="00496E68" w:rsidRPr="007E41B9">
        <w:rPr>
          <w:rStyle w:val="CitaatChar"/>
        </w:rPr>
        <w:t>…</w:t>
      </w:r>
      <w:r w:rsidR="00835E85" w:rsidRPr="007E41B9">
        <w:rPr>
          <w:rStyle w:val="Citaat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Kop3"/>
      </w:pPr>
      <w:bookmarkStart w:id="215" w:name="_Toc188349266"/>
      <w:bookmarkStart w:id="216" w:name="_Toc188354016"/>
      <w:bookmarkStart w:id="217" w:name="_Toc188354064"/>
      <w:bookmarkStart w:id="218" w:name="_Toc188372431"/>
      <w:bookmarkStart w:id="219" w:name="_Toc188372556"/>
      <w:bookmarkStart w:id="220" w:name="_Toc188456653"/>
      <w:bookmarkStart w:id="221" w:name="_Toc188708004"/>
      <w:bookmarkStart w:id="222" w:name="_Toc188863926"/>
      <w:bookmarkStart w:id="223" w:name="_Toc189313426"/>
      <w:bookmarkStart w:id="224" w:name="_Toc189313879"/>
      <w:bookmarkStart w:id="225" w:name="_Toc196475693"/>
      <w:r>
        <w:t>Uitdagingen vanuit organisatieperspectief</w:t>
      </w:r>
      <w:bookmarkEnd w:id="215"/>
      <w:bookmarkEnd w:id="216"/>
      <w:bookmarkEnd w:id="217"/>
      <w:bookmarkEnd w:id="218"/>
      <w:bookmarkEnd w:id="219"/>
      <w:bookmarkEnd w:id="220"/>
      <w:bookmarkEnd w:id="221"/>
      <w:bookmarkEnd w:id="222"/>
      <w:bookmarkEnd w:id="223"/>
      <w:bookmarkEnd w:id="224"/>
      <w:bookmarkEnd w:id="225"/>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CitaatChar"/>
        </w:rPr>
        <w:t>Wat</w:t>
      </w:r>
      <w:r w:rsidR="00723690" w:rsidRPr="00EB4FC3">
        <w:rPr>
          <w:rStyle w:val="CitaatChar"/>
        </w:rPr>
        <w:t xml:space="preserve"> ik merk is dat de drempel om mee te doen best wel een lastige is. </w:t>
      </w:r>
      <w:r w:rsidR="00B92240" w:rsidRPr="00EB4FC3">
        <w:rPr>
          <w:rStyle w:val="CitaatChar"/>
        </w:rPr>
        <w:t>H</w:t>
      </w:r>
      <w:r w:rsidR="00723690" w:rsidRPr="00EB4FC3">
        <w:rPr>
          <w:rStyle w:val="CitaatChar"/>
        </w:rPr>
        <w:t xml:space="preserve">et is voor organisaties </w:t>
      </w:r>
      <w:r w:rsidR="00B92240" w:rsidRPr="00EB4FC3">
        <w:rPr>
          <w:rStyle w:val="CitaatChar"/>
        </w:rPr>
        <w:t xml:space="preserve">niet </w:t>
      </w:r>
      <w:r w:rsidR="00723690" w:rsidRPr="00EB4FC3">
        <w:rPr>
          <w:rStyle w:val="CitaatChar"/>
        </w:rPr>
        <w:t xml:space="preserve">direct duidelijk op welke wijze en waar de inbreng in wordt gevraagd. Want </w:t>
      </w:r>
      <w:r w:rsidR="00B92240" w:rsidRPr="00EB4FC3">
        <w:rPr>
          <w:rStyle w:val="CitaatChar"/>
        </w:rPr>
        <w:t>[…]</w:t>
      </w:r>
      <w:r w:rsidR="00723690" w:rsidRPr="00EB4FC3">
        <w:rPr>
          <w:rStyle w:val="CitaatChar"/>
        </w:rPr>
        <w:t xml:space="preserve"> aan alle kanten moet er consensus zijn van alle partijen en dat vraagt soms een bepaalde manier </w:t>
      </w:r>
      <w:r w:rsidR="00AE34A2" w:rsidRPr="00EB4FC3">
        <w:rPr>
          <w:rStyle w:val="CitaatChar"/>
        </w:rPr>
        <w:t xml:space="preserve">van aanpak en </w:t>
      </w:r>
      <w:r w:rsidR="00463E98" w:rsidRPr="00EB4FC3">
        <w:rPr>
          <w:rStyle w:val="CitaatChar"/>
        </w:rPr>
        <w:t xml:space="preserve">om bepaalde </w:t>
      </w:r>
      <w:r w:rsidR="00AE34A2" w:rsidRPr="00EB4FC3">
        <w:rPr>
          <w:rStyle w:val="Citaat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Kop2"/>
        <w:numPr>
          <w:ilvl w:val="1"/>
          <w:numId w:val="27"/>
        </w:numPr>
        <w:spacing w:line="288" w:lineRule="auto"/>
      </w:pPr>
      <w:bookmarkStart w:id="226" w:name="_Toc188372432"/>
      <w:bookmarkStart w:id="227" w:name="_Toc188372557"/>
      <w:bookmarkStart w:id="228" w:name="_Toc188456654"/>
      <w:bookmarkStart w:id="229" w:name="_Toc188708005"/>
      <w:bookmarkStart w:id="230" w:name="_Toc188863927"/>
      <w:bookmarkStart w:id="231" w:name="_Toc196475694"/>
      <w:r w:rsidRPr="0094115C">
        <w:t>Deelname</w:t>
      </w:r>
      <w:r w:rsidR="00222FC7" w:rsidRPr="0094115C">
        <w:t xml:space="preserve"> en betrokkenheid</w:t>
      </w:r>
      <w:r w:rsidR="00D47F9E" w:rsidRPr="0094115C">
        <w:t xml:space="preserve"> in de toekomst</w:t>
      </w:r>
      <w:bookmarkEnd w:id="226"/>
      <w:bookmarkEnd w:id="227"/>
      <w:bookmarkEnd w:id="228"/>
      <w:bookmarkEnd w:id="229"/>
      <w:bookmarkEnd w:id="230"/>
      <w:bookmarkEnd w:id="231"/>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Citaat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CitaatChar"/>
        </w:rPr>
        <w:t>?</w:t>
      </w:r>
      <w:r w:rsidR="0014209D">
        <w:t>”</w:t>
      </w:r>
    </w:p>
    <w:p w14:paraId="68DCA2E0" w14:textId="40E6EC5F" w:rsidR="008872AE" w:rsidRPr="00AE418D" w:rsidRDefault="00A95B51" w:rsidP="00B702FD">
      <w:pPr>
        <w:pStyle w:val="Kop2"/>
        <w:numPr>
          <w:ilvl w:val="1"/>
          <w:numId w:val="27"/>
        </w:numPr>
        <w:spacing w:line="288" w:lineRule="auto"/>
      </w:pPr>
      <w:bookmarkStart w:id="232" w:name="_Toc196475695"/>
      <w:r w:rsidRPr="00AE418D">
        <w:t>Het ontstane beeld na analyse van de interviews</w:t>
      </w:r>
      <w:r w:rsidR="00AE418D" w:rsidRPr="00AE418D">
        <w:t xml:space="preserve"> met betrekking tot de betrokkenheid</w:t>
      </w:r>
      <w:bookmarkEnd w:id="232"/>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jstalinea"/>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Kop1"/>
        <w:numPr>
          <w:ilvl w:val="0"/>
          <w:numId w:val="42"/>
        </w:numPr>
        <w:spacing w:before="0" w:line="288" w:lineRule="auto"/>
        <w:ind w:left="357" w:hanging="357"/>
      </w:pPr>
      <w:bookmarkStart w:id="233" w:name="_Toc189313427"/>
      <w:bookmarkStart w:id="234" w:name="_Toc189313880"/>
      <w:bookmarkStart w:id="235" w:name="_Toc188349270"/>
      <w:bookmarkStart w:id="236" w:name="_Toc188354020"/>
      <w:bookmarkStart w:id="237" w:name="_Toc188354068"/>
      <w:bookmarkStart w:id="238" w:name="_Toc188372434"/>
      <w:bookmarkStart w:id="239" w:name="_Toc188372559"/>
      <w:bookmarkStart w:id="240" w:name="_Toc188456656"/>
      <w:bookmarkStart w:id="241" w:name="_Toc188708007"/>
      <w:bookmarkStart w:id="242" w:name="_Toc188863929"/>
      <w:bookmarkStart w:id="243" w:name="_Toc196475696"/>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33"/>
      <w:bookmarkEnd w:id="234"/>
      <w:bookmarkEnd w:id="243"/>
      <w:r w:rsidRPr="00280355">
        <w:tab/>
      </w:r>
    </w:p>
    <w:bookmarkEnd w:id="235"/>
    <w:bookmarkEnd w:id="236"/>
    <w:bookmarkEnd w:id="237"/>
    <w:bookmarkEnd w:id="238"/>
    <w:bookmarkEnd w:id="239"/>
    <w:bookmarkEnd w:id="240"/>
    <w:bookmarkEnd w:id="241"/>
    <w:bookmarkEnd w:id="242"/>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Kop2"/>
        <w:numPr>
          <w:ilvl w:val="0"/>
          <w:numId w:val="56"/>
        </w:numPr>
        <w:spacing w:before="0" w:line="288" w:lineRule="auto"/>
      </w:pPr>
      <w:bookmarkStart w:id="244" w:name="_Toc188349271"/>
      <w:bookmarkStart w:id="245" w:name="_Toc188354021"/>
      <w:bookmarkStart w:id="246" w:name="_Toc188354069"/>
      <w:bookmarkStart w:id="247" w:name="_Toc188372435"/>
      <w:bookmarkStart w:id="248" w:name="_Toc188372560"/>
      <w:bookmarkStart w:id="249" w:name="_Toc188456657"/>
      <w:bookmarkStart w:id="250" w:name="_Toc188708008"/>
      <w:bookmarkStart w:id="251" w:name="_Toc188863930"/>
      <w:bookmarkStart w:id="252" w:name="_Toc196475697"/>
      <w:r>
        <w:t>H</w:t>
      </w:r>
      <w:r w:rsidR="008872AE">
        <w:t>uidige activiteiten</w:t>
      </w:r>
      <w:bookmarkEnd w:id="244"/>
      <w:bookmarkEnd w:id="245"/>
      <w:bookmarkEnd w:id="246"/>
      <w:bookmarkEnd w:id="247"/>
      <w:bookmarkEnd w:id="248"/>
      <w:bookmarkEnd w:id="249"/>
      <w:bookmarkEnd w:id="250"/>
      <w:bookmarkEnd w:id="251"/>
      <w:bookmarkEnd w:id="252"/>
    </w:p>
    <w:p w14:paraId="385FA4CA" w14:textId="77777777" w:rsidR="00171673"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EU lidstaat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w:t>
      </w:r>
    </w:p>
    <w:p w14:paraId="19467D3F" w14:textId="77777777" w:rsidR="00171673"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ETSI normalisatieproces.</w:t>
      </w:r>
    </w:p>
    <w:p w14:paraId="5F88201B" w14:textId="4841A43C"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Kop3"/>
      </w:pPr>
      <w:bookmarkStart w:id="253" w:name="_Toc196475698"/>
      <w:r w:rsidRPr="1B12DF6E">
        <w:t>De Nationale Normalisatieagenda</w:t>
      </w:r>
      <w:bookmarkEnd w:id="253"/>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CitaatChar"/>
        </w:rPr>
        <w:t>“…</w:t>
      </w:r>
      <w:r w:rsidR="00E46ABA" w:rsidRPr="00EB4FC3">
        <w:rPr>
          <w:rStyle w:val="CitaatChar"/>
        </w:rPr>
        <w:t xml:space="preserve"> </w:t>
      </w:r>
      <w:r w:rsidR="00BA404D" w:rsidRPr="00EB4FC3">
        <w:rPr>
          <w:rStyle w:val="CitaatChar"/>
        </w:rPr>
        <w:t>we hebben</w:t>
      </w:r>
      <w:r w:rsidR="00201C77" w:rsidRPr="00EB4FC3">
        <w:rPr>
          <w:rStyle w:val="CitaatChar"/>
        </w:rPr>
        <w:t xml:space="preserve"> </w:t>
      </w:r>
      <w:r w:rsidR="00E51C3B" w:rsidRPr="00EB4FC3">
        <w:rPr>
          <w:rStyle w:val="CitaatChar"/>
        </w:rPr>
        <w:t xml:space="preserve">een netwerk </w:t>
      </w:r>
      <w:r w:rsidR="00A57AEA" w:rsidRPr="00EB4FC3">
        <w:rPr>
          <w:rStyle w:val="CitaatChar"/>
        </w:rPr>
        <w:t xml:space="preserve">van </w:t>
      </w:r>
      <w:r w:rsidR="00E51C3B" w:rsidRPr="00EB4FC3">
        <w:rPr>
          <w:rStyle w:val="CitaatChar"/>
        </w:rPr>
        <w:t xml:space="preserve">een man of honderd binnen de Rijksoverheid </w:t>
      </w:r>
      <w:r w:rsidR="00A57AEA" w:rsidRPr="00EB4FC3">
        <w:rPr>
          <w:rStyle w:val="CitaatChar"/>
        </w:rPr>
        <w:t>in kaart gebracht</w:t>
      </w:r>
      <w:r w:rsidR="00E51C3B" w:rsidRPr="00EB4FC3">
        <w:rPr>
          <w:rStyle w:val="CitaatChar"/>
        </w:rPr>
        <w:t xml:space="preserve">. Je merkt dat </w:t>
      </w:r>
      <w:r w:rsidR="00481F78" w:rsidRPr="00EB4FC3">
        <w:rPr>
          <w:rStyle w:val="CitaatChar"/>
        </w:rPr>
        <w:t>kennis</w:t>
      </w:r>
      <w:r w:rsidR="00E51C3B" w:rsidRPr="00EB4FC3">
        <w:rPr>
          <w:rStyle w:val="CitaatChar"/>
        </w:rPr>
        <w:t xml:space="preserve"> heel erg </w:t>
      </w:r>
      <w:r w:rsidR="00644249" w:rsidRPr="00EB4FC3">
        <w:rPr>
          <w:rStyle w:val="CitaatChar"/>
        </w:rPr>
        <w:t>verdeeld</w:t>
      </w:r>
      <w:r w:rsidR="00E51C3B" w:rsidRPr="00EB4FC3">
        <w:rPr>
          <w:rStyle w:val="CitaatChar"/>
        </w:rPr>
        <w:t xml:space="preserve"> </w:t>
      </w:r>
      <w:r w:rsidR="006754AD" w:rsidRPr="00EB4FC3">
        <w:rPr>
          <w:rStyle w:val="CitaatChar"/>
        </w:rPr>
        <w:t xml:space="preserve">is </w:t>
      </w:r>
      <w:r w:rsidR="002942CB" w:rsidRPr="00EB4FC3">
        <w:rPr>
          <w:rStyle w:val="CitaatChar"/>
        </w:rPr>
        <w:t>[</w:t>
      </w:r>
      <w:r w:rsidR="00DF7A5A" w:rsidRPr="00EB4FC3">
        <w:rPr>
          <w:rStyle w:val="CitaatChar"/>
        </w:rPr>
        <w:t xml:space="preserve">en </w:t>
      </w:r>
      <w:r w:rsidR="002E5CFD" w:rsidRPr="00EB4FC3">
        <w:rPr>
          <w:rStyle w:val="CitaatChar"/>
        </w:rPr>
        <w:t>hetzelfde</w:t>
      </w:r>
      <w:r w:rsidR="00AE02BC" w:rsidRPr="00EB4FC3">
        <w:rPr>
          <w:rStyle w:val="CitaatChar"/>
        </w:rPr>
        <w:t xml:space="preserve"> geldt </w:t>
      </w:r>
      <w:r w:rsidR="002E5CFD" w:rsidRPr="00EB4FC3">
        <w:rPr>
          <w:rStyle w:val="CitaatChar"/>
        </w:rPr>
        <w:t>voor</w:t>
      </w:r>
      <w:r w:rsidR="00500C84" w:rsidRPr="00EB4FC3">
        <w:rPr>
          <w:rStyle w:val="CitaatChar"/>
        </w:rPr>
        <w:t>]</w:t>
      </w:r>
      <w:r w:rsidR="002E5CFD" w:rsidRPr="00EB4FC3">
        <w:rPr>
          <w:rStyle w:val="CitaatChar"/>
        </w:rPr>
        <w:t xml:space="preserve"> het </w:t>
      </w:r>
      <w:r w:rsidR="00E51C3B" w:rsidRPr="00EB4FC3">
        <w:rPr>
          <w:rStyle w:val="CitaatChar"/>
        </w:rPr>
        <w:t xml:space="preserve">niveau </w:t>
      </w:r>
      <w:r w:rsidR="002E5CFD" w:rsidRPr="00EB4FC3">
        <w:rPr>
          <w:rStyle w:val="CitaatChar"/>
        </w:rPr>
        <w:t xml:space="preserve">van </w:t>
      </w:r>
      <w:r w:rsidR="00E51C3B" w:rsidRPr="00EB4FC3">
        <w:rPr>
          <w:rStyle w:val="CitaatChar"/>
        </w:rPr>
        <w:t>de kennis</w:t>
      </w:r>
      <w:r w:rsidR="004A496D" w:rsidRPr="00EB4FC3">
        <w:rPr>
          <w:rStyle w:val="CitaatChar"/>
        </w:rPr>
        <w:t>.</w:t>
      </w:r>
      <w:r w:rsidR="00EB6CF6" w:rsidRPr="00EB4FC3">
        <w:rPr>
          <w:rStyle w:val="CitaatChar"/>
        </w:rPr>
        <w:t xml:space="preserve"> </w:t>
      </w:r>
      <w:r w:rsidR="004A496D" w:rsidRPr="00EB4FC3">
        <w:rPr>
          <w:rStyle w:val="CitaatChar"/>
        </w:rPr>
        <w:t>B</w:t>
      </w:r>
      <w:r w:rsidR="00EB6CF6" w:rsidRPr="00EB4FC3">
        <w:rPr>
          <w:rStyle w:val="CitaatChar"/>
        </w:rPr>
        <w:t>ovendien</w:t>
      </w:r>
      <w:r w:rsidR="00C07F5A" w:rsidRPr="00EB4FC3">
        <w:rPr>
          <w:rStyle w:val="CitaatChar"/>
        </w:rPr>
        <w:t xml:space="preserve"> </w:t>
      </w:r>
      <w:r w:rsidR="004A496D" w:rsidRPr="00EB4FC3">
        <w:rPr>
          <w:rStyle w:val="CitaatChar"/>
        </w:rPr>
        <w:t>kenne</w:t>
      </w:r>
      <w:r w:rsidR="00C07F5A" w:rsidRPr="00EB4FC3">
        <w:rPr>
          <w:rStyle w:val="CitaatChar"/>
        </w:rPr>
        <w:t>n</w:t>
      </w:r>
      <w:r w:rsidR="00E51C3B" w:rsidRPr="00EB4FC3">
        <w:rPr>
          <w:rStyle w:val="CitaatChar"/>
        </w:rPr>
        <w:t xml:space="preserve"> de mensen elkaar lang niet altijd</w:t>
      </w:r>
      <w:r w:rsidR="00E46ABA" w:rsidRPr="00EB4FC3">
        <w:rPr>
          <w:rStyle w:val="CitaatChar"/>
        </w:rPr>
        <w:t xml:space="preserve">. </w:t>
      </w:r>
      <w:r w:rsidR="001F7C2F" w:rsidRPr="00EB4FC3">
        <w:rPr>
          <w:rStyle w:val="CitaatChar"/>
        </w:rPr>
        <w:t>A</w:t>
      </w:r>
      <w:r w:rsidR="00E46ABA" w:rsidRPr="00EB4FC3">
        <w:rPr>
          <w:rStyle w:val="CitaatChar"/>
        </w:rPr>
        <w:t>ls er</w:t>
      </w:r>
      <w:r w:rsidR="001F7C2F" w:rsidRPr="00EB4FC3">
        <w:rPr>
          <w:rStyle w:val="CitaatChar"/>
        </w:rPr>
        <w:t xml:space="preserve"> dan</w:t>
      </w:r>
      <w:r w:rsidR="00E46ABA" w:rsidRPr="00EB4FC3">
        <w:rPr>
          <w:rStyle w:val="CitaatChar"/>
        </w:rPr>
        <w:t xml:space="preserve"> één iemand vertrekt</w:t>
      </w:r>
      <w:r w:rsidR="0072156C" w:rsidRPr="00EB4FC3">
        <w:rPr>
          <w:rStyle w:val="CitaatChar"/>
        </w:rPr>
        <w:t xml:space="preserve"> dan</w:t>
      </w:r>
      <w:r w:rsidR="00E46ABA" w:rsidRPr="00EB4FC3">
        <w:rPr>
          <w:rStyle w:val="CitaatChar"/>
        </w:rPr>
        <w:t xml:space="preserve"> is dat vaak </w:t>
      </w:r>
      <w:r w:rsidR="00927A44" w:rsidRPr="00EB4FC3">
        <w:rPr>
          <w:rStyle w:val="CitaatChar"/>
        </w:rPr>
        <w:t xml:space="preserve">meteen </w:t>
      </w:r>
      <w:r w:rsidR="00E46ABA" w:rsidRPr="00EB4FC3">
        <w:rPr>
          <w:rStyle w:val="CitaatChar"/>
        </w:rPr>
        <w:t>een aderlating</w:t>
      </w:r>
      <w:r w:rsidR="00E46ABA" w:rsidRPr="1B12DF6E">
        <w:rPr>
          <w:i/>
          <w:iCs/>
        </w:rPr>
        <w:t>.”</w:t>
      </w:r>
    </w:p>
    <w:p w14:paraId="0107ED55" w14:textId="523918C1"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w:t>
      </w:r>
      <w:r w:rsidR="0017167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Kop2"/>
        <w:numPr>
          <w:ilvl w:val="0"/>
          <w:numId w:val="56"/>
        </w:numPr>
        <w:spacing w:before="0" w:line="288" w:lineRule="auto"/>
      </w:pPr>
      <w:bookmarkStart w:id="254" w:name="_Toc188372436"/>
      <w:bookmarkStart w:id="255" w:name="_Toc188372561"/>
      <w:bookmarkStart w:id="256" w:name="_Toc188456658"/>
      <w:bookmarkStart w:id="257" w:name="_Toc188708009"/>
      <w:bookmarkStart w:id="258" w:name="_Toc188863931"/>
      <w:bookmarkStart w:id="259" w:name="_Toc196475699"/>
      <w:r>
        <w:t>Informatie opgehaald uit de interviews</w:t>
      </w:r>
      <w:bookmarkEnd w:id="254"/>
      <w:bookmarkEnd w:id="255"/>
      <w:bookmarkEnd w:id="256"/>
      <w:bookmarkEnd w:id="257"/>
      <w:bookmarkEnd w:id="258"/>
      <w:bookmarkEnd w:id="259"/>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Kop3"/>
      </w:pPr>
      <w:bookmarkStart w:id="260" w:name="_Toc188372437"/>
      <w:bookmarkStart w:id="261" w:name="_Toc188372562"/>
      <w:bookmarkStart w:id="262" w:name="_Toc188456659"/>
      <w:bookmarkStart w:id="263" w:name="_Toc188708010"/>
      <w:bookmarkStart w:id="264" w:name="_Toc188863932"/>
      <w:bookmarkStart w:id="265" w:name="_Toc189313428"/>
      <w:bookmarkStart w:id="266" w:name="_Toc189313881"/>
      <w:bookmarkStart w:id="267" w:name="_Toc196475700"/>
      <w:r w:rsidRPr="00896B3B">
        <w:t>Wenselijke</w:t>
      </w:r>
      <w:bookmarkEnd w:id="260"/>
      <w:bookmarkEnd w:id="261"/>
      <w:bookmarkEnd w:id="262"/>
      <w:bookmarkEnd w:id="263"/>
      <w:bookmarkEnd w:id="264"/>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65"/>
      <w:bookmarkEnd w:id="266"/>
      <w:bookmarkEnd w:id="267"/>
    </w:p>
    <w:p w14:paraId="1D62C68B" w14:textId="496CF3B8"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171673">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3D69B29" w14:textId="77777777" w:rsidR="00171673"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p>
    <w:p w14:paraId="3BE7CDB2" w14:textId="403F9F7F" w:rsidR="003E3050" w:rsidRDefault="003E3050" w:rsidP="003F566B">
      <w:pPr>
        <w:pStyle w:val="Stijl2"/>
      </w:pPr>
      <w:bookmarkStart w:id="268" w:name="_Toc188372438"/>
      <w:bookmarkStart w:id="269" w:name="_Toc188372563"/>
      <w:bookmarkStart w:id="270" w:name="_Toc188456660"/>
      <w:bookmarkStart w:id="271" w:name="_Toc188708011"/>
      <w:bookmarkStart w:id="272" w:name="_Toc188863933"/>
      <w:bookmarkStart w:id="273" w:name="_Toc189313429"/>
      <w:bookmarkStart w:id="274" w:name="_Toc189313882"/>
    </w:p>
    <w:p w14:paraId="7232E058" w14:textId="703BA9A3" w:rsidR="009F42BD" w:rsidRDefault="00046F19" w:rsidP="0096471B">
      <w:pPr>
        <w:pStyle w:val="Kop3"/>
      </w:pPr>
      <w:bookmarkStart w:id="275" w:name="_Toc196475701"/>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68"/>
      <w:bookmarkEnd w:id="269"/>
      <w:r w:rsidR="00337B7E">
        <w:t>ondersteuning</w:t>
      </w:r>
      <w:bookmarkEnd w:id="270"/>
      <w:bookmarkEnd w:id="271"/>
      <w:bookmarkEnd w:id="272"/>
      <w:r w:rsidR="00431F88">
        <w:t xml:space="preserve"> </w:t>
      </w:r>
      <w:r w:rsidR="00431F88" w:rsidRPr="00ED2FF3">
        <w:t xml:space="preserve">van de </w:t>
      </w:r>
      <w:r w:rsidR="00431F88">
        <w:t>Rijks</w:t>
      </w:r>
      <w:r w:rsidR="00431F88" w:rsidRPr="00ED2FF3">
        <w:t>overheid</w:t>
      </w:r>
      <w:bookmarkEnd w:id="273"/>
      <w:bookmarkEnd w:id="274"/>
      <w:bookmarkEnd w:id="275"/>
    </w:p>
    <w:p w14:paraId="6500C656" w14:textId="5BA7D40E"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CitaatChar"/>
        </w:rPr>
        <w:t xml:space="preserve">Duitsland heeft bijvoorbeeld een soort van schaduwgroep op nationaal niveau van </w:t>
      </w:r>
      <w:r w:rsidR="007C2212" w:rsidRPr="00426782">
        <w:rPr>
          <w:rStyle w:val="CitaatChar"/>
        </w:rPr>
        <w:t>het</w:t>
      </w:r>
      <w:r w:rsidR="003105CD" w:rsidRPr="00426782">
        <w:rPr>
          <w:rStyle w:val="CitaatChar"/>
        </w:rPr>
        <w:t xml:space="preserve"> High-Level Forum. En zij schaduwen dat op nationaal vlak om te kijken wat zijn </w:t>
      </w:r>
      <w:r w:rsidR="00EC0AE2" w:rsidRPr="00426782">
        <w:rPr>
          <w:rStyle w:val="CitaatChar"/>
        </w:rPr>
        <w:t>d</w:t>
      </w:r>
      <w:r w:rsidR="003105CD" w:rsidRPr="00426782">
        <w:rPr>
          <w:rStyle w:val="Citaat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171673">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CitaatChar"/>
        </w:rPr>
        <w:t>Start-ups</w:t>
      </w:r>
      <w:proofErr w:type="spellEnd"/>
      <w:r w:rsidR="004F72E2" w:rsidRPr="00426782">
        <w:rPr>
          <w:rStyle w:val="CitaatChar"/>
        </w:rPr>
        <w:t xml:space="preserve"> zien het belang van standaardisatie</w:t>
      </w:r>
      <w:r w:rsidR="00FA5E0B" w:rsidRPr="00426782">
        <w:rPr>
          <w:rStyle w:val="CitaatChar"/>
        </w:rPr>
        <w:t>,</w:t>
      </w:r>
      <w:r w:rsidR="004F72E2" w:rsidRPr="00426782">
        <w:rPr>
          <w:rStyle w:val="CitaatChar"/>
        </w:rPr>
        <w:t xml:space="preserve"> </w:t>
      </w:r>
      <w:r w:rsidR="00FA5E0B" w:rsidRPr="00426782">
        <w:rPr>
          <w:rStyle w:val="CitaatChar"/>
        </w:rPr>
        <w:t>a</w:t>
      </w:r>
      <w:r w:rsidR="004F72E2" w:rsidRPr="00426782">
        <w:rPr>
          <w:rStyle w:val="CitaatChar"/>
        </w:rPr>
        <w:t>lleen die zeggen</w:t>
      </w:r>
      <w:r w:rsidR="00B55CB5" w:rsidRPr="00426782">
        <w:rPr>
          <w:rStyle w:val="CitaatChar"/>
        </w:rPr>
        <w:t>:</w:t>
      </w:r>
      <w:r w:rsidR="004F72E2" w:rsidRPr="00426782">
        <w:rPr>
          <w:rStyle w:val="Citaat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Kop3"/>
      </w:pPr>
      <w:bookmarkStart w:id="276" w:name="_Toc188372439"/>
      <w:bookmarkStart w:id="277" w:name="_Toc188372564"/>
      <w:bookmarkStart w:id="278" w:name="_Toc188456661"/>
      <w:bookmarkStart w:id="279" w:name="_Toc188708012"/>
      <w:bookmarkStart w:id="280" w:name="_Toc188863934"/>
      <w:bookmarkStart w:id="281" w:name="_Toc189313430"/>
      <w:bookmarkStart w:id="282" w:name="_Toc189313883"/>
      <w:bookmarkStart w:id="283" w:name="_Toc196475702"/>
      <w:r w:rsidRPr="00896B3B">
        <w:t xml:space="preserve">Wenselijke </w:t>
      </w:r>
      <w:r>
        <w:t>k</w:t>
      </w:r>
      <w:r w:rsidR="00E8295B">
        <w:t>ennis</w:t>
      </w:r>
      <w:r w:rsidR="00937C85">
        <w:t>, samenwerk</w:t>
      </w:r>
      <w:r w:rsidR="008B7D35">
        <w:t>i</w:t>
      </w:r>
      <w:r w:rsidR="00937C85">
        <w:t>n</w:t>
      </w:r>
      <w:bookmarkEnd w:id="276"/>
      <w:bookmarkEnd w:id="277"/>
      <w:bookmarkEnd w:id="278"/>
      <w:bookmarkEnd w:id="279"/>
      <w:bookmarkEnd w:id="280"/>
      <w:r w:rsidR="008B7D35">
        <w:t>g</w:t>
      </w:r>
      <w:r w:rsidR="0027049E">
        <w:t xml:space="preserve"> en educatie</w:t>
      </w:r>
      <w:bookmarkEnd w:id="281"/>
      <w:bookmarkEnd w:id="282"/>
      <w:bookmarkEnd w:id="28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CitaatChar"/>
        </w:rPr>
        <w:t xml:space="preserve">Er is weinig bekendheid met het onderwerp </w:t>
      </w:r>
      <w:r w:rsidR="00716138" w:rsidRPr="00426782">
        <w:rPr>
          <w:rStyle w:val="CitaatChar"/>
        </w:rPr>
        <w:t xml:space="preserve">[standaardisatie] </w:t>
      </w:r>
      <w:r w:rsidR="004066D9" w:rsidRPr="00426782">
        <w:rPr>
          <w:rStyle w:val="CitaatChar"/>
        </w:rPr>
        <w:t>en ik heb inmiddels de afgelopen twee jaar vaak uitleg ge</w:t>
      </w:r>
      <w:r w:rsidR="00BB315A" w:rsidRPr="00426782">
        <w:rPr>
          <w:rStyle w:val="CitaatChar"/>
        </w:rPr>
        <w:t>geven</w:t>
      </w:r>
      <w:r w:rsidR="00BA544D" w:rsidRPr="00426782">
        <w:rPr>
          <w:rStyle w:val="CitaatChar"/>
        </w:rPr>
        <w:t>,</w:t>
      </w:r>
      <w:r w:rsidR="004066D9" w:rsidRPr="00426782">
        <w:rPr>
          <w:rStyle w:val="CitaatChar"/>
        </w:rPr>
        <w:t xml:space="preserve"> dus daar </w:t>
      </w:r>
      <w:r w:rsidR="00BA544D" w:rsidRPr="00426782">
        <w:rPr>
          <w:rStyle w:val="CitaatChar"/>
        </w:rPr>
        <w:t>ben i</w:t>
      </w:r>
      <w:r w:rsidR="004066D9" w:rsidRPr="00426782">
        <w:rPr>
          <w:rStyle w:val="CitaatChar"/>
        </w:rPr>
        <w:t>k bedreven in</w:t>
      </w:r>
      <w:r w:rsidR="00BA544D" w:rsidRPr="00426782">
        <w:rPr>
          <w:rStyle w:val="CitaatChar"/>
        </w:rPr>
        <w:t xml:space="preserve"> geworden</w:t>
      </w:r>
      <w:r w:rsidR="004066D9" w:rsidRPr="00426782">
        <w:rPr>
          <w:rStyle w:val="CitaatChar"/>
        </w:rPr>
        <w:t xml:space="preserve"> en dan snappen mensen het belang en willen </w:t>
      </w:r>
      <w:r w:rsidR="00C1421B" w:rsidRPr="00426782">
        <w:rPr>
          <w:rStyle w:val="CitaatChar"/>
        </w:rPr>
        <w:t>ze</w:t>
      </w:r>
      <w:r w:rsidR="004066D9" w:rsidRPr="00426782">
        <w:rPr>
          <w:rStyle w:val="Citaat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34A8132E" w:rsidR="005F4A2A" w:rsidRDefault="009611EB" w:rsidP="003F566B">
      <w:r w:rsidRPr="00296388">
        <w:t xml:space="preserve">De diversiteit aan belangen en achtergronden van betrokken partijen creëert uitdagingen bij het bereiken van consensus in </w:t>
      </w:r>
      <w:r>
        <w:t>standaardisatie-activiteiten.</w:t>
      </w:r>
      <w:r w:rsidR="00171673">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CitaatChar"/>
        </w:rPr>
        <w:t>B</w:t>
      </w:r>
      <w:r w:rsidRPr="0C899BBA">
        <w:rPr>
          <w:rStyle w:val="CitaatChar"/>
        </w:rPr>
        <w:t xml:space="preserve">epaalde generieke </w:t>
      </w:r>
      <w:proofErr w:type="spellStart"/>
      <w:r w:rsidR="001D3461" w:rsidRPr="0C899BBA">
        <w:rPr>
          <w:rStyle w:val="CitaatChar"/>
        </w:rPr>
        <w:t>SDO’s</w:t>
      </w:r>
      <w:proofErr w:type="spellEnd"/>
      <w:r w:rsidRPr="0C899BBA">
        <w:rPr>
          <w:rStyle w:val="CitaatChar"/>
        </w:rPr>
        <w:t xml:space="preserve"> zijn </w:t>
      </w:r>
      <w:proofErr w:type="spellStart"/>
      <w:r w:rsidRPr="0C899BBA">
        <w:rPr>
          <w:rStyle w:val="CitaatChar"/>
        </w:rPr>
        <w:t>leading</w:t>
      </w:r>
      <w:proofErr w:type="spellEnd"/>
      <w:r w:rsidRPr="0C899BBA">
        <w:rPr>
          <w:rStyle w:val="CitaatChar"/>
        </w:rPr>
        <w:t xml:space="preserve"> op specifieke onderwerpen</w:t>
      </w:r>
      <w:r w:rsidR="00CC46B7" w:rsidRPr="0C899BBA">
        <w:rPr>
          <w:rStyle w:val="CitaatChar"/>
        </w:rPr>
        <w:t>,</w:t>
      </w:r>
      <w:r w:rsidRPr="0C899BBA">
        <w:rPr>
          <w:rStyle w:val="CitaatChar"/>
        </w:rPr>
        <w:t xml:space="preserve"> dus we moeten samen afwegen bij welke SDO je voor een [te ontwikkelen] standaard moet aanhaken</w:t>
      </w:r>
      <w:r w:rsidR="00E0743B" w:rsidRPr="0C899BBA">
        <w:rPr>
          <w:rStyle w:val="CitaatChar"/>
        </w:rPr>
        <w:t>. [</w:t>
      </w:r>
      <w:r w:rsidR="00CC46B7" w:rsidRPr="0C899BBA">
        <w:rPr>
          <w:rStyle w:val="CitaatChar"/>
        </w:rPr>
        <w:t>….</w:t>
      </w:r>
      <w:r w:rsidR="00E0743B" w:rsidRPr="0C899BBA">
        <w:rPr>
          <w:rStyle w:val="CitaatChar"/>
        </w:rPr>
        <w:t>]</w:t>
      </w:r>
      <w:r w:rsidR="00CC46B7" w:rsidRPr="0C899BBA">
        <w:rPr>
          <w:rStyle w:val="CitaatChar"/>
        </w:rPr>
        <w:t xml:space="preserve"> </w:t>
      </w:r>
      <w:r w:rsidRPr="0C899BBA">
        <w:rPr>
          <w:rStyle w:val="Citaat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CitaatChar"/>
        </w:rPr>
        <w:t>Ik denk dat de Nederlandse overheid heel kritisch moeten kijken naar de dingen die uit de EU komen en de vraag</w:t>
      </w:r>
      <w:r w:rsidR="00A0594A" w:rsidRPr="00426782">
        <w:rPr>
          <w:rStyle w:val="CitaatChar"/>
        </w:rPr>
        <w:t xml:space="preserve"> moet</w:t>
      </w:r>
      <w:r w:rsidR="00465732" w:rsidRPr="00426782">
        <w:rPr>
          <w:rStyle w:val="CitaatChar"/>
        </w:rPr>
        <w:t xml:space="preserve"> stellen</w:t>
      </w:r>
      <w:r w:rsidR="00A0594A" w:rsidRPr="00426782">
        <w:rPr>
          <w:rStyle w:val="CitaatChar"/>
        </w:rPr>
        <w:t>:</w:t>
      </w:r>
      <w:r w:rsidR="00465732" w:rsidRPr="00426782">
        <w:rPr>
          <w:rStyle w:val="CitaatChar"/>
        </w:rPr>
        <w:t xml:space="preserve"> Is </w:t>
      </w:r>
      <w:r w:rsidR="00A0594A" w:rsidRPr="00426782">
        <w:rPr>
          <w:rStyle w:val="CitaatChar"/>
        </w:rPr>
        <w:t>di</w:t>
      </w:r>
      <w:r w:rsidR="00465732" w:rsidRPr="00426782">
        <w:rPr>
          <w:rStyle w:val="CitaatChar"/>
        </w:rPr>
        <w:t>t nou echt iets wat waarde toevoegt</w:t>
      </w:r>
      <w:r w:rsidR="00465732" w:rsidRPr="00280DAC">
        <w:rPr>
          <w:i/>
          <w:iCs/>
        </w:rPr>
        <w:t>?”</w:t>
      </w:r>
    </w:p>
    <w:p w14:paraId="356F0A54" w14:textId="720A91DD"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171673">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45A46E9" w14:textId="77777777" w:rsidR="00171673" w:rsidRDefault="00A213C9" w:rsidP="0096471B">
      <w:pPr>
        <w:pStyle w:val="Kop2"/>
        <w:numPr>
          <w:ilvl w:val="0"/>
          <w:numId w:val="56"/>
        </w:numPr>
        <w:spacing w:before="0" w:line="288" w:lineRule="auto"/>
      </w:pPr>
      <w:bookmarkStart w:id="284" w:name="_Toc196475703"/>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84"/>
    </w:p>
    <w:p w14:paraId="53E55158" w14:textId="74C8BF28"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jstalinea"/>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jstalinea"/>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jstalinea"/>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jstalinea"/>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1C7581">
        <w:t>.</w:t>
      </w:r>
    </w:p>
    <w:p w14:paraId="33397907" w14:textId="269AC304" w:rsidR="00D416BD" w:rsidRDefault="00762CC9" w:rsidP="000E4242">
      <w:pPr>
        <w:pStyle w:val="Lijstalinea"/>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jstalinea"/>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jstalinea"/>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jstalinea"/>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85" w:name="_Toc188349275"/>
      <w:bookmarkStart w:id="286" w:name="_Toc188354025"/>
      <w:bookmarkStart w:id="287" w:name="_Toc188354073"/>
      <w:bookmarkStart w:id="288" w:name="_Toc188372442"/>
      <w:bookmarkStart w:id="289" w:name="_Toc188372567"/>
      <w:bookmarkStart w:id="290" w:name="_Toc188456665"/>
      <w:bookmarkStart w:id="291" w:name="_Toc188708014"/>
      <w:bookmarkStart w:id="29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coördinatiemechanisme /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Kop3"/>
        <w:spacing w:before="0" w:line="288" w:lineRule="auto"/>
        <w:rPr>
          <w:b w:val="0"/>
        </w:rPr>
      </w:pPr>
      <w:bookmarkStart w:id="293" w:name="_Toc189313431"/>
      <w:bookmarkStart w:id="294" w:name="_Toc189313884"/>
      <w:bookmarkStart w:id="295" w:name="_Toc191413923"/>
      <w:bookmarkStart w:id="296" w:name="_Toc191547844"/>
      <w:bookmarkStart w:id="297" w:name="_Toc191547981"/>
      <w:bookmarkStart w:id="298" w:name="_Toc191561617"/>
      <w:bookmarkStart w:id="299" w:name="_Toc196475704"/>
      <w:bookmarkEnd w:id="285"/>
      <w:bookmarkEnd w:id="286"/>
      <w:bookmarkEnd w:id="287"/>
      <w:bookmarkEnd w:id="288"/>
      <w:bookmarkEnd w:id="289"/>
      <w:bookmarkEnd w:id="290"/>
      <w:bookmarkEnd w:id="291"/>
      <w:bookmarkEnd w:id="29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93"/>
      <w:bookmarkEnd w:id="294"/>
      <w:r>
        <w:rPr>
          <w:b w:val="0"/>
        </w:rPr>
        <w:t xml:space="preserve"> is </w:t>
      </w:r>
      <w:r w:rsidR="0086779A">
        <w:rPr>
          <w:b w:val="0"/>
        </w:rPr>
        <w:t xml:space="preserve">weergegeven in </w:t>
      </w:r>
      <w:bookmarkEnd w:id="295"/>
      <w:bookmarkEnd w:id="296"/>
      <w:bookmarkEnd w:id="297"/>
      <w:bookmarkEnd w:id="298"/>
      <w:r w:rsidR="00EC4B91">
        <w:t xml:space="preserve">Tabel </w:t>
      </w:r>
      <w:r>
        <w:fldChar w:fldCharType="begin"/>
      </w:r>
      <w:r>
        <w:instrText>SEQ Tabel \* ARABIC</w:instrText>
      </w:r>
      <w:r>
        <w:fldChar w:fldCharType="separate"/>
      </w:r>
      <w:r w:rsidR="00EC4B91">
        <w:rPr>
          <w:noProof/>
        </w:rPr>
        <w:t>11</w:t>
      </w:r>
      <w:r>
        <w:fldChar w:fldCharType="end"/>
      </w:r>
      <w:r w:rsidR="00EC4B91">
        <w:t>.</w:t>
      </w:r>
      <w:bookmarkEnd w:id="299"/>
    </w:p>
    <w:p w14:paraId="2BC1E07F" w14:textId="77777777" w:rsidR="00171673" w:rsidRDefault="00200F69" w:rsidP="009C6147">
      <w:pPr>
        <w:pStyle w:val="Bijschrift"/>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p>
    <w:p w14:paraId="560617D8" w14:textId="265F2958"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Bijschrift"/>
        <w:keepNext/>
      </w:pPr>
    </w:p>
    <w:tbl>
      <w:tblPr>
        <w:tblStyle w:val="Rastertabel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97552A3" w14:textId="77777777" w:rsidR="00171673" w:rsidRDefault="009821E7" w:rsidP="0037503A">
            <w:pPr>
              <w:rPr>
                <w:color w:val="FFFFFF" w:themeColor="background1"/>
                <w:sz w:val="18"/>
                <w:szCs w:val="18"/>
              </w:rPr>
            </w:pPr>
            <w:r w:rsidRPr="004C47C6">
              <w:rPr>
                <w:color w:val="FFFFFF" w:themeColor="background1"/>
                <w:sz w:val="18"/>
                <w:szCs w:val="18"/>
              </w:rPr>
              <w:t>Beleid</w:t>
            </w:r>
          </w:p>
          <w:p w14:paraId="164E2B57" w14:textId="65C248F2"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4BDF32F5"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afwegingskader).</w:t>
            </w:r>
            <w:r w:rsidR="00171673">
              <w:rPr>
                <w:sz w:val="16"/>
                <w:szCs w:val="16"/>
              </w:rPr>
              <w:t xml:space="preserve">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Kop1"/>
        <w:numPr>
          <w:ilvl w:val="0"/>
          <w:numId w:val="20"/>
        </w:numPr>
        <w:spacing w:before="0" w:line="288" w:lineRule="auto"/>
        <w:ind w:left="442" w:hanging="442"/>
      </w:pPr>
      <w:bookmarkStart w:id="305" w:name="_Toc188349277"/>
      <w:bookmarkStart w:id="306" w:name="_Toc188354027"/>
      <w:bookmarkStart w:id="307" w:name="_Toc188354075"/>
      <w:bookmarkStart w:id="308" w:name="_Toc188372444"/>
      <w:bookmarkStart w:id="309" w:name="_Toc188372569"/>
      <w:bookmarkStart w:id="310" w:name="_Toc188456666"/>
      <w:bookmarkStart w:id="311" w:name="_Toc188708015"/>
      <w:bookmarkStart w:id="312" w:name="_Toc188863937"/>
      <w:bookmarkStart w:id="313" w:name="_Toc189313432"/>
      <w:bookmarkStart w:id="314" w:name="_Toc189313885"/>
      <w:bookmarkStart w:id="315" w:name="_Toc196475705"/>
      <w:r>
        <w:lastRenderedPageBreak/>
        <w:t>Eindconclusie</w:t>
      </w:r>
      <w:bookmarkEnd w:id="305"/>
      <w:bookmarkEnd w:id="306"/>
      <w:bookmarkEnd w:id="307"/>
      <w:r>
        <w:t>s en aanbevelingen</w:t>
      </w:r>
      <w:bookmarkEnd w:id="308"/>
      <w:bookmarkEnd w:id="309"/>
      <w:bookmarkEnd w:id="310"/>
      <w:bookmarkEnd w:id="311"/>
      <w:bookmarkEnd w:id="312"/>
      <w:bookmarkEnd w:id="313"/>
      <w:bookmarkEnd w:id="314"/>
      <w:bookmarkEnd w:id="315"/>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Kop2"/>
        <w:numPr>
          <w:ilvl w:val="0"/>
          <w:numId w:val="57"/>
        </w:numPr>
        <w:spacing w:line="288" w:lineRule="auto"/>
      </w:pPr>
      <w:bookmarkStart w:id="316" w:name="_Toc196475706"/>
      <w:r w:rsidRPr="00C72B2B">
        <w:t>Eindconclusies bij dit onderzoek</w:t>
      </w:r>
      <w:bookmarkEnd w:id="316"/>
    </w:p>
    <w:p w14:paraId="37FC9E2D" w14:textId="0CC1477A" w:rsidR="00724BB6" w:rsidRDefault="00724BB6" w:rsidP="006908BB">
      <w:pPr>
        <w:pStyle w:val="Lijstalinea"/>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jstalinea"/>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jstalinea"/>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1EB5F39B" w14:textId="77777777" w:rsidR="00171673" w:rsidRDefault="00724BB6" w:rsidP="0096471B">
      <w:pPr>
        <w:pStyle w:val="Kop2"/>
        <w:numPr>
          <w:ilvl w:val="0"/>
          <w:numId w:val="57"/>
        </w:numPr>
        <w:spacing w:line="288" w:lineRule="auto"/>
      </w:pPr>
      <w:bookmarkStart w:id="317" w:name="_Toc188456667"/>
      <w:bookmarkStart w:id="318" w:name="_Toc188708016"/>
      <w:bookmarkStart w:id="319" w:name="_Toc188863938"/>
      <w:bookmarkStart w:id="320" w:name="_Toc196475707"/>
      <w:r w:rsidRPr="001D46ED">
        <w:t>Conclusies</w:t>
      </w:r>
      <w:bookmarkEnd w:id="317"/>
      <w:bookmarkEnd w:id="318"/>
      <w:bookmarkEnd w:id="319"/>
      <w:r w:rsidRPr="001D46ED">
        <w:t xml:space="preserve"> in meer detail</w:t>
      </w:r>
      <w:r w:rsidRPr="001D46ED">
        <w:rPr>
          <w:rFonts w:ascii="Arial" w:hAnsi="Arial" w:cs="Arial"/>
        </w:rPr>
        <w:t> </w:t>
      </w:r>
      <w:bookmarkEnd w:id="320"/>
    </w:p>
    <w:p w14:paraId="063D5F92" w14:textId="02F97606" w:rsidR="00724BB6" w:rsidRPr="00DE5812" w:rsidRDefault="00724BB6" w:rsidP="00DE5812">
      <w:pPr>
        <w:rPr>
          <w:rStyle w:val="Stijl2Char"/>
          <w:b w:val="0"/>
          <w:bCs w:val="0"/>
          <w:color w:val="auto"/>
        </w:rPr>
      </w:pPr>
      <w:r w:rsidRPr="00BC6DA8">
        <w:t>Hieronder volgen de conclusies op basis van de interviews en de verzamelde data in meer detail.</w:t>
      </w:r>
    </w:p>
    <w:p w14:paraId="1F824E55" w14:textId="367A91AE" w:rsidR="00DE5812" w:rsidRPr="00BE6BA6" w:rsidRDefault="00DE5812" w:rsidP="00DE5812">
      <w:pPr>
        <w:pStyle w:val="RomanNumbering"/>
        <w:numPr>
          <w:ilvl w:val="0"/>
          <w:numId w:val="64"/>
        </w:numPr>
        <w:rPr>
          <w:rStyle w:val="Stijl2Char"/>
          <w:b w:val="0"/>
          <w:color w:val="auto"/>
        </w:rPr>
      </w:pPr>
      <w:r w:rsidRPr="00BE6BA6">
        <w:rPr>
          <w:rStyle w:val="Stijl2Char"/>
          <w:b w:val="0"/>
        </w:rPr>
        <w:t>Vertegenwoordiging en betrokkenheid</w:t>
      </w:r>
    </w:p>
    <w:p w14:paraId="7410DB99" w14:textId="77777777" w:rsidR="00DE5812" w:rsidRDefault="00724BB6" w:rsidP="00DE5812">
      <w:pPr>
        <w:pStyle w:val="RomanNumbering"/>
        <w:numPr>
          <w:ilvl w:val="1"/>
          <w:numId w:val="63"/>
        </w:numPr>
      </w:pPr>
      <w:r w:rsidRPr="00DE5812">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DE5812">
        <w:rPr>
          <w:b/>
        </w:rPr>
        <w:t xml:space="preserve"> </w:t>
      </w:r>
      <w:r w:rsidRPr="00A65AA8">
        <w:t>een groeiende deelname, gelet op zowel het aantal individuele deelnames als het</w:t>
      </w:r>
      <w:r w:rsidRPr="00DE5812">
        <w:rPr>
          <w:b/>
        </w:rPr>
        <w:t xml:space="preserve"> </w:t>
      </w:r>
      <w:r w:rsidRPr="00A65AA8">
        <w:t>aantal Nederlandse organisaties dat deelneemt.</w:t>
      </w:r>
    </w:p>
    <w:p w14:paraId="34CFE664" w14:textId="77777777" w:rsidR="00DE5812" w:rsidRDefault="00724BB6" w:rsidP="00DE5812">
      <w:pPr>
        <w:pStyle w:val="RomanNumbering"/>
        <w:numPr>
          <w:ilvl w:val="1"/>
          <w:numId w:val="63"/>
        </w:numPr>
      </w:pPr>
      <w:r w:rsidRPr="00DE5812">
        <w:rPr>
          <w:b/>
        </w:rPr>
        <w:t xml:space="preserve">Echter, het aandeel </w:t>
      </w:r>
      <w:r w:rsidRPr="00DE5812">
        <w:t>van de participatie van Nederlandse belanghebbenden ten opzichte van het</w:t>
      </w:r>
      <w:r w:rsidRPr="00DE5812">
        <w:rPr>
          <w:b/>
        </w:rPr>
        <w:t xml:space="preserve"> mondiale totaal, neemt iets af</w:t>
      </w:r>
      <w:r w:rsidRPr="00DE5812">
        <w:t>.</w:t>
      </w:r>
      <w:r w:rsidR="00CB2756" w:rsidRPr="00DE5812">
        <w:br/>
      </w:r>
      <w:r w:rsidRPr="00A65AA8">
        <w:t>De trend is dat de mondiale participatie toeneemt, de participatie van Nederlandse belanghebbenden blijft in verhouding achter.</w:t>
      </w:r>
    </w:p>
    <w:p w14:paraId="10067FF0" w14:textId="77777777" w:rsidR="00DE5812" w:rsidRDefault="00724BB6" w:rsidP="00DE5812">
      <w:pPr>
        <w:pStyle w:val="RomanNumbering"/>
        <w:numPr>
          <w:ilvl w:val="1"/>
          <w:numId w:val="63"/>
        </w:numPr>
      </w:pPr>
      <w:r w:rsidRPr="00DE5812">
        <w:rPr>
          <w:b/>
        </w:rPr>
        <w:t xml:space="preserve">Een sterke Nederlandse vertegenwoordiging </w:t>
      </w:r>
      <w:r w:rsidRPr="00DE5812">
        <w:t>op gebieden waar Nederland een</w:t>
      </w:r>
      <w:r w:rsidRPr="00DE5812">
        <w:rPr>
          <w:b/>
        </w:rPr>
        <w:t xml:space="preserve"> groot (economisch) belang</w:t>
      </w:r>
      <w:r w:rsidRPr="00DE5812">
        <w:t xml:space="preserve"> heeft</w:t>
      </w:r>
      <w:r w:rsidRPr="00DE5812">
        <w:rPr>
          <w:b/>
        </w:rPr>
        <w:t>.</w:t>
      </w:r>
      <w:r w:rsidR="00CB2756" w:rsidRPr="00DE5812">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w:t>
      </w:r>
      <w:r w:rsidR="3698977A">
        <w:lastRenderedPageBreak/>
        <w:t xml:space="preserve">vertegenwoordigd. Op andere onderwerpen (zoals energietechniek en </w:t>
      </w:r>
      <w:proofErr w:type="spellStart"/>
      <w:r w:rsidR="000D2B81" w:rsidRPr="000D2B81">
        <w:t>quantumtechnologie</w:t>
      </w:r>
      <w:proofErr w:type="spellEnd"/>
      <w:r w:rsidR="3698977A">
        <w:t>) lijkt participatie minder te 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B1074FA" w14:textId="77777777" w:rsidR="00DE5812" w:rsidRDefault="00724BB6" w:rsidP="00DE5812">
      <w:pPr>
        <w:pStyle w:val="RomanNumbering"/>
        <w:numPr>
          <w:ilvl w:val="1"/>
          <w:numId w:val="63"/>
        </w:numPr>
      </w:pPr>
      <w:r w:rsidRPr="00DE5812">
        <w:rPr>
          <w:b/>
        </w:rPr>
        <w:t xml:space="preserve">Strategische voordelen </w:t>
      </w:r>
      <w:r w:rsidRPr="00DE5812">
        <w:t>en vroegtijdige inzichten zijn</w:t>
      </w:r>
      <w:r w:rsidRPr="00DE5812">
        <w:rPr>
          <w:b/>
        </w:rPr>
        <w:t xml:space="preserve"> drijfveren </w:t>
      </w:r>
      <w:r w:rsidRPr="00DE5812">
        <w:t xml:space="preserve">voor </w:t>
      </w:r>
      <w:r w:rsidRPr="00DE5812">
        <w:rPr>
          <w:b/>
        </w:rPr>
        <w:t>betrokkenheid</w:t>
      </w:r>
      <w:r w:rsidR="00701EB2" w:rsidRPr="00DE5812">
        <w:t>.</w:t>
      </w:r>
      <w:r w:rsidR="00CB2756" w:rsidRPr="00DE5812">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DE5812">
        <w:rPr>
          <w:rFonts w:ascii="Arial" w:hAnsi="Arial" w:cs="Arial"/>
        </w:rPr>
        <w:t>  </w:t>
      </w:r>
      <w:r w:rsidRPr="00A65AA8">
        <w:t>Tenslotte draagt deelname vaak bij aan een collectief of sectoraal belang.</w:t>
      </w:r>
    </w:p>
    <w:p w14:paraId="0E5C96F0" w14:textId="77777777" w:rsidR="00DE5812" w:rsidRDefault="00724BB6" w:rsidP="00DE5812">
      <w:pPr>
        <w:pStyle w:val="RomanNumbering"/>
        <w:numPr>
          <w:ilvl w:val="1"/>
          <w:numId w:val="63"/>
        </w:numPr>
      </w:pPr>
      <w:r w:rsidRPr="00DE5812">
        <w:rPr>
          <w:b/>
        </w:rPr>
        <w:t xml:space="preserve">Betrokkenheid </w:t>
      </w:r>
      <w:r w:rsidRPr="00DE5812">
        <w:t>lijdt onder</w:t>
      </w:r>
      <w:r w:rsidRPr="00DE5812">
        <w:rPr>
          <w:b/>
        </w:rPr>
        <w:t xml:space="preserve"> gebrek aan kennis, tijd, middelen en capaciteit, </w:t>
      </w:r>
      <w:r w:rsidRPr="00DE5812">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DE5812">
        <w:rPr>
          <w:rFonts w:ascii="Arial" w:hAnsi="Arial" w:cs="Arial"/>
        </w:rPr>
        <w:t> </w:t>
      </w:r>
      <w:r w:rsidRPr="2D9990E7">
        <w:t>Dit alles leidt ertoe dat standaardisatie onvoldoende prioriteit krijgt.</w:t>
      </w:r>
    </w:p>
    <w:p w14:paraId="3183EBBB" w14:textId="77777777" w:rsidR="00DE5812" w:rsidRDefault="00724BB6" w:rsidP="00DE5812">
      <w:pPr>
        <w:pStyle w:val="RomanNumbering"/>
        <w:numPr>
          <w:ilvl w:val="1"/>
          <w:numId w:val="63"/>
        </w:numPr>
      </w:pPr>
      <w:r w:rsidRPr="00DE5812">
        <w:rPr>
          <w:b/>
        </w:rPr>
        <w:t xml:space="preserve">In de toekomst </w:t>
      </w:r>
      <w:r w:rsidRPr="00DE5812">
        <w:t>verwachten Nederlandse organisaties</w:t>
      </w:r>
      <w:r w:rsidRPr="00DE5812">
        <w:rPr>
          <w:b/>
        </w:rPr>
        <w:t xml:space="preserve"> geen uitbreiding </w:t>
      </w:r>
      <w:r w:rsidRPr="00DE5812">
        <w:t>van hun activiteiten.</w:t>
      </w:r>
      <w:r w:rsidR="00CB2756" w:rsidRPr="00DE5812">
        <w:rPr>
          <w:rFonts w:ascii="Arial" w:hAnsi="Arial" w:cs="Arial"/>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2A7B521F" w14:textId="77777777" w:rsidR="00DE5812" w:rsidRDefault="00724BB6" w:rsidP="00DE5812">
      <w:pPr>
        <w:pStyle w:val="RomanNumbering"/>
      </w:pPr>
      <w:r w:rsidRPr="00DE5812">
        <w:rPr>
          <w:color w:val="003CFA" w:themeColor="accent3" w:themeShade="BF"/>
        </w:rPr>
        <w:t xml:space="preserve">De </w:t>
      </w:r>
      <w:r w:rsidRPr="00701EB2">
        <w:t>rol voor de overheid</w:t>
      </w:r>
    </w:p>
    <w:p w14:paraId="181A63D7" w14:textId="77777777" w:rsidR="00DE5812" w:rsidRDefault="00724BB6" w:rsidP="00DE5812">
      <w:pPr>
        <w:pStyle w:val="RomanNumbering"/>
        <w:numPr>
          <w:ilvl w:val="1"/>
          <w:numId w:val="65"/>
        </w:numPr>
      </w:pPr>
      <w:r w:rsidRPr="00DE5812">
        <w:rPr>
          <w:b/>
        </w:rPr>
        <w:t xml:space="preserve">Standaardisatie </w:t>
      </w:r>
      <w:r w:rsidRPr="00B8061C">
        <w:t>is een</w:t>
      </w:r>
      <w:r w:rsidRPr="00DE5812">
        <w:rPr>
          <w:b/>
        </w:rPr>
        <w:t xml:space="preserve"> belangrijk instrument </w:t>
      </w:r>
      <w:r w:rsidRPr="00B8061C">
        <w:t>voor de</w:t>
      </w:r>
      <w:r w:rsidRPr="00DE5812">
        <w:rPr>
          <w:b/>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090984B1" w14:textId="77777777" w:rsidR="00DE5812" w:rsidRPr="00DE5812" w:rsidRDefault="00724BB6" w:rsidP="00DE5812">
      <w:pPr>
        <w:pStyle w:val="RomanNumbering"/>
        <w:numPr>
          <w:ilvl w:val="1"/>
          <w:numId w:val="63"/>
        </w:numPr>
        <w:rPr>
          <w:rStyle w:val="normaltextrun"/>
        </w:rPr>
      </w:pPr>
      <w:r w:rsidRPr="00DE5812">
        <w:rPr>
          <w:rStyle w:val="normaltextrun"/>
          <w:rFonts w:ascii="Aptos" w:eastAsiaTheme="majorEastAsia" w:hAnsi="Aptos" w:cs="Segoe UI"/>
          <w:b/>
          <w:sz w:val="22"/>
        </w:rPr>
        <w:t xml:space="preserve">De overheid </w:t>
      </w:r>
      <w:r w:rsidRPr="00DE5812">
        <w:rPr>
          <w:rStyle w:val="normaltextrun"/>
          <w:rFonts w:ascii="Aptos" w:eastAsiaTheme="majorEastAsia" w:hAnsi="Aptos" w:cs="Segoe UI"/>
          <w:sz w:val="22"/>
        </w:rPr>
        <w:t>is de</w:t>
      </w:r>
      <w:r w:rsidRPr="00DE5812">
        <w:rPr>
          <w:rStyle w:val="normaltextrun"/>
          <w:rFonts w:ascii="Aptos" w:eastAsiaTheme="majorEastAsia" w:hAnsi="Aptos" w:cs="Segoe UI"/>
          <w:b/>
          <w:sz w:val="22"/>
        </w:rPr>
        <w:t xml:space="preserve"> spil </w:t>
      </w:r>
      <w:r w:rsidRPr="00DE5812">
        <w:rPr>
          <w:rStyle w:val="normaltextrun"/>
          <w:rFonts w:ascii="Aptos" w:eastAsiaTheme="majorEastAsia" w:hAnsi="Aptos" w:cs="Segoe UI"/>
          <w:sz w:val="22"/>
        </w:rPr>
        <w:t>in de</w:t>
      </w:r>
      <w:r w:rsidRPr="00DE5812">
        <w:rPr>
          <w:rStyle w:val="normaltextrun"/>
          <w:rFonts w:ascii="Aptos" w:eastAsiaTheme="majorEastAsia" w:hAnsi="Aptos" w:cs="Segoe UI"/>
          <w:b/>
          <w:sz w:val="22"/>
        </w:rPr>
        <w:t xml:space="preserve"> bescherming </w:t>
      </w:r>
      <w:r w:rsidRPr="00DE5812">
        <w:rPr>
          <w:rStyle w:val="normaltextrun"/>
          <w:rFonts w:ascii="Aptos" w:eastAsiaTheme="majorEastAsia" w:hAnsi="Aptos" w:cs="Segoe UI"/>
          <w:sz w:val="22"/>
        </w:rPr>
        <w:t xml:space="preserve">van </w:t>
      </w:r>
      <w:r w:rsidRPr="00DE5812">
        <w:rPr>
          <w:rStyle w:val="normaltextrun"/>
          <w:rFonts w:ascii="Aptos" w:eastAsiaTheme="majorEastAsia" w:hAnsi="Aptos" w:cs="Segoe UI"/>
          <w:b/>
          <w:sz w:val="22"/>
        </w:rPr>
        <w:t xml:space="preserve">Nederlandse maatschappelijke waarden </w:t>
      </w:r>
      <w:r w:rsidRPr="00DE5812">
        <w:rPr>
          <w:rStyle w:val="normaltextrun"/>
          <w:rFonts w:ascii="Aptos" w:eastAsiaTheme="majorEastAsia" w:hAnsi="Aptos" w:cs="Segoe UI"/>
          <w:sz w:val="22"/>
        </w:rPr>
        <w:t>via standaardisatie (zoals ethische principes, maatschappelijke normen en publieke belangen).</w:t>
      </w:r>
      <w:r w:rsidR="00171673" w:rsidRPr="00DE5812">
        <w:rPr>
          <w:rStyle w:val="eop"/>
          <w:rFonts w:ascii="Aptos" w:hAnsi="Aptos" w:cs="Segoe UI"/>
          <w:sz w:val="22"/>
        </w:rPr>
        <w:br/>
      </w:r>
      <w:r w:rsidRPr="00DE5812">
        <w:rPr>
          <w:rStyle w:val="normaltextrun"/>
          <w:rFonts w:eastAsiaTheme="majorEastAsia" w:cs="Segoe UI"/>
          <w:szCs w:val="20"/>
        </w:rPr>
        <w:t xml:space="preserve">Als de overheid zich hierin niet actief mengt, zullen commerciële of </w:t>
      </w:r>
      <w:r w:rsidRPr="00DE5812">
        <w:rPr>
          <w:rStyle w:val="normaltextrun"/>
          <w:rFonts w:eastAsiaTheme="majorEastAsia" w:cs="Segoe UI"/>
          <w:szCs w:val="20"/>
        </w:rPr>
        <w:lastRenderedPageBreak/>
        <w:t>internationale partijen dit proces domineren, mogelijk zonder voldoende aandacht voor publieke belangen zoals privacy, veiligheid, toegankelijkheid en digitale soevereiniteit.</w:t>
      </w:r>
    </w:p>
    <w:p w14:paraId="22B08E95" w14:textId="77777777" w:rsidR="00DE5812" w:rsidRDefault="00724BB6" w:rsidP="00DE5812">
      <w:pPr>
        <w:pStyle w:val="RomanNumbering"/>
        <w:numPr>
          <w:ilvl w:val="1"/>
          <w:numId w:val="63"/>
        </w:numPr>
      </w:pPr>
      <w:r w:rsidRPr="00DE5812">
        <w:rPr>
          <w:b/>
        </w:rPr>
        <w:t xml:space="preserve">Efficiënte en effectieve implementatie </w:t>
      </w:r>
      <w:r w:rsidRPr="001D674B">
        <w:t>van nieuwe regels en</w:t>
      </w:r>
      <w:r w:rsidRPr="00DE5812">
        <w:rPr>
          <w:b/>
        </w:rPr>
        <w:t xml:space="preserve"> standaarden </w:t>
      </w:r>
      <w:r w:rsidRPr="00C77D9A">
        <w:t>is mogelijk,</w:t>
      </w:r>
      <w:r w:rsidRPr="001D674B">
        <w:t xml:space="preserve"> op basis van</w:t>
      </w:r>
      <w:r w:rsidRPr="00DE5812">
        <w:rPr>
          <w:b/>
        </w:rPr>
        <w:t xml:space="preserve"> geharmoniseerde standaarden</w:t>
      </w:r>
      <w:r w:rsidRPr="00BC6DA8">
        <w:t>.</w:t>
      </w:r>
      <w:r w:rsidR="00171673">
        <w:br/>
      </w:r>
      <w:r w:rsidRPr="00BC6DA8">
        <w:t>Hiervoor moet de overheid kritisch</w:t>
      </w:r>
      <w:r w:rsidR="00AB0F65">
        <w:t xml:space="preserve"> blijven</w:t>
      </w:r>
      <w:r w:rsidRPr="00BC6DA8">
        <w:t xml:space="preserve"> kijken naar de toegevoegde waarde van specifieke standaarden in de EU-regelgeving.</w:t>
      </w:r>
      <w:bookmarkStart w:id="321" w:name="_Hlk195713849"/>
    </w:p>
    <w:p w14:paraId="3658C74A" w14:textId="77777777" w:rsidR="00DE5812" w:rsidRDefault="00724BB6" w:rsidP="00DE5812">
      <w:pPr>
        <w:pStyle w:val="RomanNumbering"/>
        <w:numPr>
          <w:ilvl w:val="1"/>
          <w:numId w:val="63"/>
        </w:numPr>
      </w:pPr>
      <w:r w:rsidRPr="009B4ED8">
        <w:t xml:space="preserve">Het </w:t>
      </w:r>
      <w:r w:rsidRPr="00DE5812">
        <w:rPr>
          <w:b/>
        </w:rPr>
        <w:t>stimuleren</w:t>
      </w:r>
      <w:r w:rsidRPr="009B4ED8">
        <w:t xml:space="preserve"> en </w:t>
      </w:r>
      <w:r w:rsidRPr="00DE5812">
        <w:rPr>
          <w:b/>
        </w:rPr>
        <w:t>faciliteren</w:t>
      </w:r>
      <w:r w:rsidRPr="009B4ED8">
        <w:t xml:space="preserve"> </w:t>
      </w:r>
      <w:r w:rsidRPr="00DE5812">
        <w:rPr>
          <w:b/>
        </w:rPr>
        <w:t>van deelname</w:t>
      </w:r>
      <w:r w:rsidRPr="009B4ED8">
        <w:t xml:space="preserve"> aan- en kennis over </w:t>
      </w:r>
      <w:bookmarkEnd w:id="321"/>
      <w:r w:rsidRPr="009B4ED8">
        <w:t xml:space="preserve">standaardisatie-activiteiten zijn </w:t>
      </w:r>
      <w:r w:rsidRPr="00DE5812">
        <w:rPr>
          <w:b/>
        </w:rPr>
        <w:t>rollen die van de overheid</w:t>
      </w:r>
      <w:r w:rsidRPr="009B4ED8">
        <w:t xml:space="preserve"> </w:t>
      </w:r>
      <w:r w:rsidRPr="00DE5812">
        <w:rPr>
          <w:b/>
        </w:rPr>
        <w:t>verwacht</w:t>
      </w:r>
      <w:r w:rsidRPr="009B4ED8">
        <w:t xml:space="preserve"> worden en die meerwaarde opleveren.</w:t>
      </w:r>
      <w:r w:rsidRPr="001C7581">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7773E127" w14:textId="77777777" w:rsidR="00DE5812" w:rsidRPr="00DE5812" w:rsidRDefault="00724BB6" w:rsidP="00DE5812">
      <w:pPr>
        <w:pStyle w:val="RomanNumbering"/>
        <w:numPr>
          <w:ilvl w:val="1"/>
          <w:numId w:val="63"/>
        </w:numPr>
      </w:pPr>
      <w:r w:rsidRPr="00DE5812">
        <w:rPr>
          <w:b/>
        </w:rPr>
        <w:t xml:space="preserve">Prioritering </w:t>
      </w:r>
      <w:r w:rsidRPr="00250B10">
        <w:t>van onderwerpen</w:t>
      </w:r>
      <w:r w:rsidRPr="00DE5812">
        <w:rPr>
          <w:b/>
        </w:rPr>
        <w:t xml:space="preserve"> zal verbeteren </w:t>
      </w:r>
      <w:r w:rsidRPr="00250B10">
        <w:t>wanneer de</w:t>
      </w:r>
      <w:r w:rsidRPr="00DE5812">
        <w:rPr>
          <w:b/>
        </w:rPr>
        <w:t xml:space="preserve"> overheid </w:t>
      </w:r>
      <w:r w:rsidRPr="00250B10">
        <w:t xml:space="preserve">een </w:t>
      </w:r>
      <w:r w:rsidRPr="00DE5812">
        <w:rPr>
          <w:b/>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DE5812">
        <w:rPr>
          <w:rFonts w:ascii="Arial" w:hAnsi="Arial" w:cs="Arial"/>
        </w:rPr>
        <w:t> </w:t>
      </w:r>
    </w:p>
    <w:p w14:paraId="75A9E8A9" w14:textId="77777777" w:rsidR="00DE5812" w:rsidRDefault="00724BB6" w:rsidP="00DE5812">
      <w:pPr>
        <w:pStyle w:val="RomanNumbering"/>
      </w:pPr>
      <w:r w:rsidRPr="00BC6DA8">
        <w:t>Voordelen en drempels</w:t>
      </w:r>
    </w:p>
    <w:p w14:paraId="6D611865" w14:textId="77777777" w:rsidR="00DE5812" w:rsidRDefault="00724BB6" w:rsidP="00DE5812">
      <w:pPr>
        <w:pStyle w:val="RomanNumbering"/>
        <w:numPr>
          <w:ilvl w:val="1"/>
          <w:numId w:val="66"/>
        </w:numPr>
      </w:pPr>
      <w:r w:rsidRPr="00DE5812">
        <w:rPr>
          <w:b/>
        </w:rPr>
        <w:t xml:space="preserve">Standaardisatie </w:t>
      </w:r>
      <w:r w:rsidRPr="0000533C">
        <w:t>biedt het</w:t>
      </w:r>
      <w:r w:rsidRPr="00DE5812">
        <w:rPr>
          <w:b/>
        </w:rPr>
        <w:t xml:space="preserve"> bedrijfsleven (</w:t>
      </w:r>
      <w:proofErr w:type="spellStart"/>
      <w:r w:rsidRPr="00DE5812">
        <w:rPr>
          <w:b/>
        </w:rPr>
        <w:t>bedrijfs</w:t>
      </w:r>
      <w:proofErr w:type="spellEnd"/>
      <w:r w:rsidRPr="00DE5812">
        <w:rPr>
          <w:b/>
        </w:rPr>
        <w:t>)economische voordelen</w:t>
      </w:r>
      <w:r w:rsidRPr="00BC6DA8">
        <w:t>.</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7E973D46" w14:textId="77777777" w:rsidR="00DE5812" w:rsidRPr="00DE5812" w:rsidRDefault="00724BB6" w:rsidP="00DE5812">
      <w:pPr>
        <w:pStyle w:val="RomanNumbering"/>
        <w:numPr>
          <w:ilvl w:val="1"/>
          <w:numId w:val="63"/>
        </w:numPr>
      </w:pPr>
      <w:r w:rsidRPr="00DE5812">
        <w:rPr>
          <w:b/>
        </w:rPr>
        <w:t xml:space="preserve">Deelname </w:t>
      </w:r>
      <w:r w:rsidRPr="0000533C">
        <w:t>aan standaardisatie biedt het</w:t>
      </w:r>
      <w:r w:rsidRPr="00DE5812">
        <w:rPr>
          <w:b/>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DE5812">
        <w:rPr>
          <w:rFonts w:ascii="Arial" w:hAnsi="Arial" w:cs="Arial"/>
        </w:rPr>
        <w:t> </w:t>
      </w:r>
    </w:p>
    <w:p w14:paraId="65037E8B" w14:textId="77777777" w:rsidR="00DE5812" w:rsidRDefault="00724BB6" w:rsidP="00DE5812">
      <w:pPr>
        <w:pStyle w:val="RomanNumbering"/>
        <w:numPr>
          <w:ilvl w:val="1"/>
          <w:numId w:val="63"/>
        </w:numPr>
      </w:pPr>
      <w:r w:rsidRPr="00DE5812">
        <w:rPr>
          <w:b/>
        </w:rPr>
        <w:t xml:space="preserve">Deelname </w:t>
      </w:r>
      <w:r w:rsidRPr="002B6E1B">
        <w:t>aan standaardisatie-activiteiten op</w:t>
      </w:r>
      <w:r w:rsidRPr="00DE5812">
        <w:rPr>
          <w:b/>
        </w:rPr>
        <w:t xml:space="preserve"> persoonlijke basis </w:t>
      </w:r>
      <w:r w:rsidRPr="002B6E1B">
        <w:t xml:space="preserve">levert </w:t>
      </w:r>
      <w:r w:rsidRPr="00DE5812">
        <w:rPr>
          <w:b/>
        </w:rPr>
        <w:t>persoonlijke voordelen</w:t>
      </w:r>
      <w:r w:rsidRPr="00BC6DA8">
        <w:t>.</w:t>
      </w:r>
      <w:r w:rsidRPr="00BC6DA8">
        <w:br/>
        <w:t xml:space="preserve">Voordelen omvatten de intrinsieke motivatie voor het werk, de wens om een maatschappelijke bijdrage te leveren, het ervaren van </w:t>
      </w:r>
      <w:r w:rsidRPr="00BC6DA8">
        <w:lastRenderedPageBreak/>
        <w:t>voldoening en professionele voordelen zoals netwerkmogelijkheden en kennisvergroting.</w:t>
      </w:r>
    </w:p>
    <w:p w14:paraId="2CAEB3D4" w14:textId="77777777" w:rsidR="00DE5812" w:rsidRDefault="00724BB6" w:rsidP="00DE5812">
      <w:pPr>
        <w:pStyle w:val="RomanNumbering"/>
        <w:numPr>
          <w:ilvl w:val="1"/>
          <w:numId w:val="63"/>
        </w:numPr>
      </w:pPr>
      <w:r w:rsidRPr="00DE5812">
        <w:rPr>
          <w:b/>
        </w:rPr>
        <w:t xml:space="preserve">De toegankelijkheid </w:t>
      </w:r>
      <w:r w:rsidRPr="00CE38F3">
        <w:t xml:space="preserve">van standaardisatie-activiteiten verdient bijzondere </w:t>
      </w:r>
      <w:r w:rsidRPr="00DE5812">
        <w:rPr>
          <w:b/>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0AA017BE" w14:textId="1051D3CA" w:rsidR="00DE5812" w:rsidRPr="00DE5812" w:rsidRDefault="00724BB6" w:rsidP="00DE5812">
      <w:pPr>
        <w:pStyle w:val="RomanNumbering"/>
        <w:numPr>
          <w:ilvl w:val="1"/>
          <w:numId w:val="63"/>
        </w:numPr>
      </w:pPr>
      <w:r w:rsidRPr="00CE38F3">
        <w:t>Organisaties ervaren</w:t>
      </w:r>
      <w:r w:rsidRPr="00DE5812">
        <w:rPr>
          <w:b/>
        </w:rPr>
        <w:t xml:space="preserve"> drempels </w:t>
      </w:r>
      <w:r w:rsidRPr="00CE38F3">
        <w:t>voor</w:t>
      </w:r>
      <w:r w:rsidRPr="00DE5812">
        <w:rPr>
          <w:b/>
        </w:rPr>
        <w:t xml:space="preserve"> deelname </w:t>
      </w:r>
      <w:r w:rsidRPr="00CE38F3">
        <w:t>aan</w:t>
      </w:r>
      <w:r w:rsidRPr="00DE5812">
        <w:rPr>
          <w:b/>
        </w:rPr>
        <w:t xml:space="preserve"> Europese en internationale standaardisatie-activiteiten</w:t>
      </w:r>
      <w:r w:rsidRPr="00BC6DA8">
        <w:t>.</w:t>
      </w:r>
      <w:r w:rsidRPr="00DE5812">
        <w:rPr>
          <w:rFonts w:ascii="Arial" w:hAnsi="Arial" w:cs="Arial"/>
        </w:rPr>
        <w:t> </w:t>
      </w:r>
      <w:r w:rsidR="00171673">
        <w:br/>
      </w:r>
      <w:r w:rsidRPr="00BC6DA8">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p>
    <w:p w14:paraId="472853EB" w14:textId="757452F9" w:rsidR="00400418" w:rsidRPr="0015539C" w:rsidRDefault="00724BB6" w:rsidP="00DE5812">
      <w:pPr>
        <w:pStyle w:val="RomanNumbering"/>
        <w:numPr>
          <w:ilvl w:val="1"/>
          <w:numId w:val="63"/>
        </w:numPr>
      </w:pPr>
      <w:r w:rsidRPr="00A2624F">
        <w:t>Organisaties gaan op</w:t>
      </w:r>
      <w:r w:rsidRPr="00DE5812">
        <w:rPr>
          <w:b/>
        </w:rPr>
        <w:t xml:space="preserve"> verschillende manieren </w:t>
      </w:r>
      <w:r w:rsidRPr="00A2624F">
        <w:t>met standaardisatie om.</w:t>
      </w:r>
      <w:r w:rsidRPr="00DE5812">
        <w:rPr>
          <w:rFonts w:ascii="Arial" w:hAnsi="Arial" w:cs="Arial"/>
        </w:rPr>
        <w:t> </w:t>
      </w:r>
      <w:r w:rsidR="00171673">
        <w:br/>
      </w:r>
      <w:r w:rsidRPr="00BC6DA8">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Kop2"/>
        <w:numPr>
          <w:ilvl w:val="0"/>
          <w:numId w:val="57"/>
        </w:numPr>
        <w:spacing w:line="288" w:lineRule="auto"/>
      </w:pPr>
      <w:bookmarkStart w:id="322" w:name="_Toc188456670"/>
      <w:bookmarkStart w:id="323" w:name="_Toc188708019"/>
      <w:bookmarkStart w:id="324" w:name="_Toc188863941"/>
      <w:bookmarkStart w:id="325" w:name="_Toc188372450"/>
      <w:bookmarkStart w:id="326" w:name="_Toc188372575"/>
      <w:bookmarkStart w:id="327" w:name="_Toc196475708"/>
      <w:r w:rsidRPr="00AB1D9E">
        <w:t>Aanbevelingen</w:t>
      </w:r>
      <w:bookmarkEnd w:id="322"/>
      <w:bookmarkEnd w:id="323"/>
      <w:bookmarkEnd w:id="324"/>
      <w:r w:rsidRPr="00AB1D9E">
        <w:t xml:space="preserve"> voor de Nederlandse overheid</w:t>
      </w:r>
      <w:bookmarkEnd w:id="325"/>
      <w:bookmarkEnd w:id="326"/>
      <w:bookmarkEnd w:id="327"/>
    </w:p>
    <w:p w14:paraId="52F34620" w14:textId="1217FDD1" w:rsidR="00724BB6" w:rsidRPr="00BE6BA6"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2D28903B" w14:textId="77777777" w:rsidR="00BE6BA6" w:rsidRPr="00BE6BA6" w:rsidRDefault="00724BB6" w:rsidP="00BE6BA6">
      <w:pPr>
        <w:pStyle w:val="Lijstalinea"/>
        <w:numPr>
          <w:ilvl w:val="1"/>
          <w:numId w:val="46"/>
        </w:numPr>
        <w:rPr>
          <w:b/>
          <w:bCs/>
        </w:rPr>
      </w:pPr>
      <w:r w:rsidRPr="00BE6BA6">
        <w:rPr>
          <w:b/>
          <w:bCs/>
        </w:rPr>
        <w:t>Duidelijk beeld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D45C106" w14:textId="77777777" w:rsidR="00BE6BA6" w:rsidRPr="00BE6BA6" w:rsidRDefault="00724BB6" w:rsidP="00BE6BA6">
      <w:pPr>
        <w:pStyle w:val="Lijstalinea"/>
        <w:numPr>
          <w:ilvl w:val="1"/>
          <w:numId w:val="46"/>
        </w:numPr>
        <w:rPr>
          <w:b/>
          <w:bCs/>
        </w:rPr>
      </w:pPr>
      <w:r w:rsidRPr="00BE6BA6">
        <w:rPr>
          <w:b/>
          <w:bCs/>
        </w:rPr>
        <w:t>Gedegen afwegingskaders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664D317" w14:textId="77777777" w:rsidR="00BE6BA6" w:rsidRPr="00BE6BA6" w:rsidRDefault="00724BB6" w:rsidP="00BE6BA6">
      <w:pPr>
        <w:pStyle w:val="Lijstalinea"/>
        <w:numPr>
          <w:ilvl w:val="1"/>
          <w:numId w:val="46"/>
        </w:numPr>
        <w:rPr>
          <w:b/>
          <w:bCs/>
        </w:rPr>
      </w:pPr>
      <w:r w:rsidRPr="00BE6BA6">
        <w:rPr>
          <w:b/>
          <w:bCs/>
        </w:rPr>
        <w:t xml:space="preserve">Keuzes maken </w:t>
      </w:r>
      <w:r w:rsidRPr="000A148F">
        <w:t>over inhoudelijke onderwerpen waarop inzet op standaarden nodig is.</w:t>
      </w:r>
    </w:p>
    <w:p w14:paraId="6561663F" w14:textId="22252763" w:rsidR="00724BB6" w:rsidRPr="00BE6BA6" w:rsidRDefault="00C66FDC" w:rsidP="00BE6BA6">
      <w:pPr>
        <w:pStyle w:val="Lijstalinea"/>
        <w:numPr>
          <w:ilvl w:val="1"/>
          <w:numId w:val="46"/>
        </w:numPr>
        <w:rPr>
          <w:b/>
          <w:bCs/>
        </w:rPr>
      </w:pPr>
      <w:r w:rsidRPr="00BE6BA6">
        <w:rPr>
          <w:b/>
          <w:bCs/>
        </w:rPr>
        <w:t>Kritisch kijken naar de toegevoegde waarde</w:t>
      </w:r>
      <w:r w:rsidRPr="00B65AC7">
        <w:t xml:space="preserve"> van voorgestelde geharmoniseerde standaarden in EU-regelgeving en het Nederlandse </w:t>
      </w:r>
      <w:r w:rsidR="001418A6" w:rsidRPr="00B65AC7">
        <w:t>bedrijfsleven informeren</w:t>
      </w:r>
      <w:r w:rsidRPr="00BE6BA6">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476ADA6B" w14:textId="77777777" w:rsidR="00BE6BA6" w:rsidRPr="00BE6BA6" w:rsidRDefault="00724BB6" w:rsidP="00BE6BA6">
      <w:pPr>
        <w:pStyle w:val="Lijstalinea"/>
        <w:numPr>
          <w:ilvl w:val="0"/>
          <w:numId w:val="46"/>
        </w:numPr>
        <w:ind w:left="470" w:hanging="470"/>
        <w:rPr>
          <w:b/>
          <w:bCs/>
        </w:rPr>
      </w:pPr>
      <w:r w:rsidRPr="007E0F9C">
        <w:rPr>
          <w:rStyle w:val="Stijl2Char"/>
        </w:rPr>
        <w:lastRenderedPageBreak/>
        <w:t>Voortouw nemen bij het coördineren en prioriteren van standaardisatie-activiteiten en stimuleren van samenwerking</w:t>
      </w:r>
      <w:r w:rsidR="00701EB2" w:rsidRPr="00701EB2">
        <w:rPr>
          <w:rStyle w:val="Stijl2Char"/>
          <w:b w:val="0"/>
          <w:bCs w:val="0"/>
        </w:rPr>
        <w:br/>
      </w:r>
      <w:bookmarkStart w:id="328" w:name="_Hlk195712580"/>
      <w:r w:rsidRPr="001A1A54">
        <w:t xml:space="preserve">Aanbevolen </w:t>
      </w:r>
      <w:bookmarkEnd w:id="328"/>
      <w:r w:rsidRPr="001A1A54">
        <w:t>wordt dat de overheid een meer actieve coördinerende rol oppakt in activiteiten om bewustwording van urgentie en meerwaarde van standaardisatie te vergroten. Daaronder vallen:</w:t>
      </w:r>
    </w:p>
    <w:p w14:paraId="6917CBF7" w14:textId="77777777" w:rsidR="00BE6BA6" w:rsidRPr="00BE6BA6" w:rsidRDefault="00724BB6" w:rsidP="00BE6BA6">
      <w:pPr>
        <w:pStyle w:val="Lijstalinea"/>
        <w:numPr>
          <w:ilvl w:val="1"/>
          <w:numId w:val="46"/>
        </w:numPr>
        <w:rPr>
          <w:b/>
          <w:bCs/>
        </w:rPr>
      </w:pPr>
      <w:r w:rsidRPr="00BE6BA6">
        <w:rPr>
          <w:b/>
          <w:bCs/>
        </w:rPr>
        <w:t>Proactief signaleren</w:t>
      </w:r>
      <w:r>
        <w:t xml:space="preserve"> op</w:t>
      </w:r>
      <w:r w:rsidRPr="001A1A54">
        <w:t xml:space="preserve"> inzet </w:t>
      </w:r>
      <w:r>
        <w:t>van</w:t>
      </w:r>
      <w:r w:rsidRPr="001A1A54">
        <w:t xml:space="preserve"> relevante standaardisatie-activiteiten</w:t>
      </w:r>
      <w:r w:rsidR="00A56813" w:rsidRPr="00BE6BA6">
        <w:rPr>
          <w:rFonts w:ascii="Arial" w:hAnsi="Arial" w:cs="Arial"/>
        </w:rPr>
        <w:t>.</w:t>
      </w:r>
    </w:p>
    <w:p w14:paraId="224E9149" w14:textId="77777777" w:rsidR="00BE6BA6" w:rsidRPr="00BE6BA6" w:rsidRDefault="00724BB6" w:rsidP="00BE6BA6">
      <w:pPr>
        <w:pStyle w:val="Lijstalinea"/>
        <w:numPr>
          <w:ilvl w:val="1"/>
          <w:numId w:val="46"/>
        </w:numPr>
        <w:rPr>
          <w:b/>
          <w:bCs/>
        </w:rPr>
      </w:pPr>
      <w:r w:rsidRPr="00BE6BA6">
        <w:rPr>
          <w:b/>
          <w:bCs/>
        </w:rPr>
        <w:t>Monitoring</w:t>
      </w:r>
      <w:r w:rsidRPr="001A1A54">
        <w:t xml:space="preserve"> </w:t>
      </w:r>
      <w:r>
        <w:t>van</w:t>
      </w:r>
      <w:r w:rsidRPr="001A1A54">
        <w:t xml:space="preserve"> relevante standaardisatie-activiteiten</w:t>
      </w:r>
      <w:r w:rsidRPr="00BE6BA6">
        <w:rPr>
          <w:rFonts w:ascii="Arial" w:hAnsi="Arial" w:cs="Arial"/>
        </w:rPr>
        <w:t>.</w:t>
      </w:r>
    </w:p>
    <w:p w14:paraId="7FE2F926" w14:textId="77777777" w:rsidR="00BE6BA6" w:rsidRPr="00BE6BA6" w:rsidRDefault="00724BB6" w:rsidP="00BE6BA6">
      <w:pPr>
        <w:pStyle w:val="Lijstalinea"/>
        <w:numPr>
          <w:ilvl w:val="1"/>
          <w:numId w:val="46"/>
        </w:numPr>
        <w:rPr>
          <w:b/>
          <w:bCs/>
        </w:rPr>
      </w:pPr>
      <w:r w:rsidRPr="001A1A54">
        <w:t xml:space="preserve">Het mogelijk maken van </w:t>
      </w:r>
      <w:r w:rsidRPr="00BE6BA6">
        <w:rPr>
          <w:b/>
          <w:bCs/>
        </w:rPr>
        <w:t>strategische prioritering</w:t>
      </w:r>
      <w:r w:rsidRPr="001A1A54">
        <w:t xml:space="preserve"> van standaardisatie-activiteiten</w:t>
      </w:r>
      <w:r w:rsidR="00A56813">
        <w:t>.</w:t>
      </w:r>
    </w:p>
    <w:p w14:paraId="0C2AFFF6" w14:textId="77777777" w:rsidR="00BE6BA6" w:rsidRPr="00BE6BA6" w:rsidRDefault="00025373" w:rsidP="00BE6BA6">
      <w:pPr>
        <w:pStyle w:val="Lijstalinea"/>
        <w:numPr>
          <w:ilvl w:val="1"/>
          <w:numId w:val="46"/>
        </w:numPr>
        <w:rPr>
          <w:b/>
          <w:bCs/>
        </w:rPr>
      </w:pPr>
      <w:r w:rsidRPr="00025373">
        <w:t xml:space="preserve">Bevordering van </w:t>
      </w:r>
      <w:r w:rsidRPr="00701EB2">
        <w:t>(</w:t>
      </w:r>
      <w:r w:rsidRPr="00BE6BA6">
        <w:rPr>
          <w:b/>
          <w:bCs/>
        </w:rPr>
        <w:t>multidisciplinaire</w:t>
      </w:r>
      <w:r w:rsidRPr="00701EB2">
        <w:t>)</w:t>
      </w:r>
      <w:r w:rsidRPr="00BE6BA6">
        <w:rPr>
          <w:b/>
          <w:bCs/>
        </w:rPr>
        <w:t xml:space="preserve"> samenwerking</w:t>
      </w:r>
      <w:r w:rsidRPr="00025373">
        <w:t xml:space="preserve"> tussen de overheid, industriesectoren en de wetenschap, zoals in Duitsland plaatsvindt</w:t>
      </w:r>
      <w:r w:rsidR="00A56813">
        <w:t>.</w:t>
      </w:r>
    </w:p>
    <w:p w14:paraId="0D190D40" w14:textId="77777777" w:rsidR="00BE6BA6" w:rsidRPr="00BE6BA6" w:rsidRDefault="00724BB6" w:rsidP="00BE6BA6">
      <w:pPr>
        <w:pStyle w:val="Lijstalinea"/>
        <w:numPr>
          <w:ilvl w:val="1"/>
          <w:numId w:val="46"/>
        </w:numPr>
        <w:rPr>
          <w:b/>
          <w:bCs/>
        </w:rPr>
      </w:pPr>
      <w:r w:rsidRPr="00BE6BA6">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sidRPr="00BE6BA6">
        <w:rPr>
          <w:rFonts w:ascii="Arial" w:hAnsi="Arial" w:cs="Arial"/>
        </w:rPr>
        <w:t>.</w:t>
      </w:r>
    </w:p>
    <w:p w14:paraId="471ED084" w14:textId="77777777" w:rsidR="00BE6BA6" w:rsidRPr="00BE6BA6" w:rsidRDefault="00724BB6" w:rsidP="00BE6BA6">
      <w:pPr>
        <w:pStyle w:val="Lijstalinea"/>
        <w:numPr>
          <w:ilvl w:val="1"/>
          <w:numId w:val="46"/>
        </w:numPr>
        <w:rPr>
          <w:b/>
          <w:bCs/>
        </w:rPr>
      </w:pPr>
      <w:r w:rsidRPr="001A1A54">
        <w:t xml:space="preserve">Het zorgen voor de </w:t>
      </w:r>
      <w:r w:rsidRPr="00BE6BA6">
        <w:rPr>
          <w:b/>
          <w:bCs/>
        </w:rPr>
        <w:t>juiste kaders</w:t>
      </w:r>
      <w:r w:rsidRPr="001A1A54">
        <w:t xml:space="preserve"> bij de ontwikkeling van standaarden</w:t>
      </w:r>
      <w:r w:rsidR="00A56813" w:rsidRPr="00BE6BA6">
        <w:rPr>
          <w:rFonts w:ascii="Arial" w:hAnsi="Arial" w:cs="Arial"/>
        </w:rPr>
        <w:t>.</w:t>
      </w:r>
    </w:p>
    <w:p w14:paraId="0B16D0B9" w14:textId="77777777" w:rsidR="00BE6BA6" w:rsidRPr="00BE6BA6" w:rsidRDefault="00724BB6" w:rsidP="00BE6BA6">
      <w:pPr>
        <w:pStyle w:val="Lijstalinea"/>
        <w:numPr>
          <w:ilvl w:val="1"/>
          <w:numId w:val="46"/>
        </w:numPr>
        <w:rPr>
          <w:b/>
          <w:bCs/>
        </w:rPr>
      </w:pPr>
      <w:r w:rsidRPr="001A1A54">
        <w:t xml:space="preserve">Het faciliteren van </w:t>
      </w:r>
      <w:r w:rsidR="00475B18">
        <w:t>kennisdeling</w:t>
      </w:r>
      <w:r w:rsidRPr="001A1A54">
        <w:t xml:space="preserve"> van beproefde werkwijzen (</w:t>
      </w:r>
      <w:r w:rsidRPr="00BE6BA6">
        <w:rPr>
          <w:b/>
          <w:bCs/>
        </w:rPr>
        <w:t xml:space="preserve">best </w:t>
      </w:r>
      <w:proofErr w:type="spellStart"/>
      <w:r w:rsidRPr="00BE6BA6">
        <w:rPr>
          <w:b/>
          <w:bCs/>
        </w:rPr>
        <w:t>practices</w:t>
      </w:r>
      <w:proofErr w:type="spellEnd"/>
      <w:r w:rsidRPr="001A1A54">
        <w:t>) omtrent deelname aan standaardisatie-activiteiten ter versterking van de Nederlandse standaardisatie-initiatieven.</w:t>
      </w:r>
    </w:p>
    <w:p w14:paraId="61700F3E" w14:textId="77777777" w:rsidR="00BE6BA6" w:rsidRPr="00BE6BA6" w:rsidRDefault="00724BB6" w:rsidP="00BE6BA6">
      <w:pPr>
        <w:pStyle w:val="Lijstalinea"/>
        <w:numPr>
          <w:ilvl w:val="1"/>
          <w:numId w:val="46"/>
        </w:numPr>
        <w:rPr>
          <w:b/>
          <w:bCs/>
        </w:rPr>
      </w:pPr>
      <w:r w:rsidRPr="001A1A54">
        <w:t xml:space="preserve">Prioriteer de inzet van </w:t>
      </w:r>
      <w:r w:rsidRPr="00BE6BA6">
        <w:rPr>
          <w:b/>
          <w:bCs/>
        </w:rPr>
        <w:t>specifieke technologieën</w:t>
      </w:r>
      <w:r w:rsidRPr="001A1A54">
        <w:t xml:space="preserve"> die de economische en maatschappelijke impact van Nederland vergroten in zowel de Europese als internationale context.</w:t>
      </w:r>
    </w:p>
    <w:p w14:paraId="132972A5" w14:textId="77777777" w:rsidR="00BE6BA6" w:rsidRPr="00BE6BA6" w:rsidRDefault="00724BB6" w:rsidP="00BE6BA6">
      <w:pPr>
        <w:pStyle w:val="Lijstalinea"/>
        <w:numPr>
          <w:ilvl w:val="1"/>
          <w:numId w:val="46"/>
        </w:numPr>
        <w:rPr>
          <w:b/>
          <w:bCs/>
        </w:rPr>
      </w:pPr>
      <w:r>
        <w:t xml:space="preserve">Faciliteer </w:t>
      </w:r>
      <w:r w:rsidRPr="00BE6BA6">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596F0541" w:rsidR="00724BB6" w:rsidRPr="00BE6BA6" w:rsidRDefault="00724BB6" w:rsidP="00BE6BA6">
      <w:pPr>
        <w:pStyle w:val="Lijstalinea"/>
        <w:numPr>
          <w:ilvl w:val="1"/>
          <w:numId w:val="46"/>
        </w:numPr>
        <w:rPr>
          <w:b/>
          <w:bCs/>
        </w:rPr>
      </w:pPr>
      <w:r w:rsidRPr="00BE6BA6">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3B697515" w14:textId="7D4B5F25" w:rsidR="00BE6BA6" w:rsidRPr="001A1A54" w:rsidRDefault="00724BB6" w:rsidP="00BE6BA6">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7E088E51" w14:textId="77777777" w:rsidR="00BE6BA6" w:rsidRDefault="00724BB6" w:rsidP="00BE6BA6">
      <w:pPr>
        <w:pStyle w:val="Lijstalinea"/>
        <w:numPr>
          <w:ilvl w:val="1"/>
          <w:numId w:val="46"/>
        </w:numPr>
      </w:pPr>
      <w:r w:rsidRPr="001A1A54">
        <w:t xml:space="preserve">Het bieden van </w:t>
      </w:r>
      <w:r w:rsidRPr="00BE6BA6">
        <w:rPr>
          <w:b/>
          <w:bCs/>
        </w:rPr>
        <w:t>financiële ondersteuning</w:t>
      </w:r>
      <w:r w:rsidRPr="001A1A54">
        <w:t xml:space="preserve"> en stimulans om het </w:t>
      </w:r>
      <w:r w:rsidR="008957D9" w:rsidRPr="00BE6BA6">
        <w:rPr>
          <w:b/>
          <w:bCs/>
        </w:rPr>
        <w:t>mkb</w:t>
      </w:r>
      <w:r w:rsidRPr="001A1A54">
        <w:t xml:space="preserve"> te helpen bij deelname aan standaardisatie-activiteiten</w:t>
      </w:r>
      <w:r w:rsidRPr="00BE6BA6">
        <w:rPr>
          <w:rFonts w:ascii="Arial" w:hAnsi="Arial" w:cs="Arial"/>
        </w:rPr>
        <w:t xml:space="preserve">. </w:t>
      </w:r>
      <w:r w:rsidRPr="007F17B6">
        <w:t xml:space="preserve">Bijvoorbeeld financiering in de energietechniek (energieopslag en </w:t>
      </w:r>
      <w:r w:rsidRPr="00491A09">
        <w:t>laadsystemen</w:t>
      </w:r>
      <w:r w:rsidRPr="007F17B6">
        <w:t>).</w:t>
      </w:r>
    </w:p>
    <w:p w14:paraId="4674670D" w14:textId="77777777" w:rsidR="00BE6BA6" w:rsidRDefault="00724BB6" w:rsidP="00BE6BA6">
      <w:pPr>
        <w:pStyle w:val="Lijstalinea"/>
        <w:numPr>
          <w:ilvl w:val="1"/>
          <w:numId w:val="46"/>
        </w:numPr>
      </w:pPr>
      <w:r w:rsidRPr="001A1A54">
        <w:t>(</w:t>
      </w:r>
      <w:r w:rsidRPr="00BE6BA6">
        <w:rPr>
          <w:b/>
          <w:bCs/>
        </w:rPr>
        <w:t>Financiële</w:t>
      </w:r>
      <w:r w:rsidRPr="001A1A54">
        <w:t xml:space="preserve">) </w:t>
      </w:r>
      <w:r w:rsidRPr="00BE6BA6">
        <w:rPr>
          <w:b/>
          <w:bCs/>
        </w:rPr>
        <w:t>ondersteuning</w:t>
      </w:r>
      <w:r w:rsidRPr="001A1A54">
        <w:t xml:space="preserve"> van </w:t>
      </w:r>
      <w:r w:rsidRPr="00BE6BA6">
        <w:rPr>
          <w:b/>
          <w:bCs/>
        </w:rPr>
        <w:t>maatschappelijk</w:t>
      </w:r>
      <w:r w:rsidRPr="001A1A54">
        <w:t xml:space="preserve"> relevante trajecten</w:t>
      </w:r>
      <w:r w:rsidRPr="00BE6BA6">
        <w:rPr>
          <w:rFonts w:ascii="Arial" w:hAnsi="Arial" w:cs="Arial"/>
        </w:rPr>
        <w:t> </w:t>
      </w:r>
      <w:r>
        <w:t>(denk aan privacy).</w:t>
      </w:r>
    </w:p>
    <w:p w14:paraId="05F41D5F" w14:textId="15C87670" w:rsidR="00D065DE" w:rsidRDefault="00724BB6" w:rsidP="00BE6BA6">
      <w:pPr>
        <w:pStyle w:val="Lijstalinea"/>
        <w:numPr>
          <w:ilvl w:val="1"/>
          <w:numId w:val="46"/>
        </w:numPr>
      </w:pPr>
      <w:r w:rsidRPr="00C66EE7">
        <w:lastRenderedPageBreak/>
        <w:t xml:space="preserve">Het bieden van </w:t>
      </w:r>
      <w:r w:rsidRPr="00BE6BA6">
        <w:rPr>
          <w:b/>
          <w:bCs/>
        </w:rPr>
        <w:t>opleidingen, faciliteren van kennisdeling binnen netwerken</w:t>
      </w:r>
      <w:r w:rsidRPr="00C66EE7">
        <w:t xml:space="preserve"> en het verhogen van het </w:t>
      </w:r>
      <w:r w:rsidRPr="00BE6BA6">
        <w:rPr>
          <w:b/>
          <w:bCs/>
        </w:rPr>
        <w:t>kennisniveau</w:t>
      </w:r>
      <w:r w:rsidRPr="00BE6BA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sidRPr="00BE6BA6">
        <w:rPr>
          <w:rFonts w:eastAsia="Century Gothic" w:cs="Century Gothic"/>
          <w:szCs w:val="20"/>
        </w:rPr>
        <w:t>Dit moet ondersteund worden door</w:t>
      </w:r>
      <w:r w:rsidR="00F40531" w:rsidRPr="002037DE">
        <w:t xml:space="preserve"> </w:t>
      </w:r>
      <w:r w:rsidR="00F40531" w:rsidRPr="00BE6BA6">
        <w:rPr>
          <w:b/>
          <w:bCs/>
        </w:rPr>
        <w:t>structurele capaciteitsopbouw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29" w:name="_Toc188349283"/>
      <w:bookmarkStart w:id="330" w:name="_Toc188354033"/>
      <w:bookmarkStart w:id="331" w:name="_Toc188354081"/>
      <w:bookmarkStart w:id="332" w:name="_Toc188372451"/>
      <w:bookmarkStart w:id="333" w:name="_Toc188372576"/>
      <w:bookmarkStart w:id="334" w:name="_Toc188456671"/>
      <w:bookmarkStart w:id="335" w:name="_Toc188708020"/>
      <w:r>
        <w:br w:type="page"/>
      </w:r>
    </w:p>
    <w:p w14:paraId="6C1B7ACC" w14:textId="77ABFC20" w:rsidR="00910B52" w:rsidRDefault="00BD4684" w:rsidP="00A56813">
      <w:pPr>
        <w:pStyle w:val="Kop1"/>
        <w:numPr>
          <w:ilvl w:val="0"/>
          <w:numId w:val="0"/>
        </w:numPr>
        <w:spacing w:before="0" w:line="288" w:lineRule="auto"/>
        <w:ind w:left="357" w:hanging="357"/>
      </w:pPr>
      <w:bookmarkStart w:id="336" w:name="_Toc188863944"/>
      <w:bookmarkStart w:id="337" w:name="_Toc189313435"/>
      <w:bookmarkStart w:id="338" w:name="_Toc196475709"/>
      <w:r>
        <w:lastRenderedPageBreak/>
        <w:t>Bijlagen</w:t>
      </w:r>
      <w:bookmarkEnd w:id="329"/>
      <w:bookmarkEnd w:id="330"/>
      <w:bookmarkEnd w:id="331"/>
      <w:bookmarkEnd w:id="332"/>
      <w:bookmarkEnd w:id="333"/>
      <w:bookmarkEnd w:id="334"/>
      <w:bookmarkEnd w:id="335"/>
      <w:bookmarkEnd w:id="336"/>
      <w:bookmarkEnd w:id="337"/>
      <w:bookmarkEnd w:id="338"/>
    </w:p>
    <w:p w14:paraId="4C377C38" w14:textId="52F40D38" w:rsidR="00910B52" w:rsidRDefault="001D3461" w:rsidP="00666DD6">
      <w:pPr>
        <w:pStyle w:val="Kop2"/>
        <w:numPr>
          <w:ilvl w:val="0"/>
          <w:numId w:val="36"/>
        </w:numPr>
        <w:spacing w:before="0" w:line="288" w:lineRule="auto"/>
        <w:ind w:left="357" w:hanging="357"/>
      </w:pPr>
      <w:bookmarkStart w:id="339" w:name="_Toc188354034"/>
      <w:bookmarkStart w:id="340" w:name="_Toc188354082"/>
      <w:bookmarkStart w:id="341" w:name="_Toc188372452"/>
      <w:bookmarkStart w:id="342" w:name="_Toc188372577"/>
      <w:bookmarkStart w:id="343" w:name="_Toc188456672"/>
      <w:bookmarkStart w:id="344" w:name="_Toc188708021"/>
      <w:bookmarkStart w:id="345" w:name="_Toc188863945"/>
      <w:bookmarkStart w:id="346" w:name="_Toc189313436"/>
      <w:bookmarkStart w:id="347" w:name="_Toc196475710"/>
      <w:proofErr w:type="spellStart"/>
      <w:r>
        <w:t>SDO’s</w:t>
      </w:r>
      <w:proofErr w:type="spellEnd"/>
      <w:r w:rsidR="00910B52" w:rsidRPr="1B12DF6E">
        <w:t xml:space="preserve"> in scope van het onderzoek</w:t>
      </w:r>
      <w:bookmarkEnd w:id="339"/>
      <w:bookmarkEnd w:id="340"/>
      <w:bookmarkEnd w:id="341"/>
      <w:bookmarkEnd w:id="342"/>
      <w:bookmarkEnd w:id="343"/>
      <w:bookmarkEnd w:id="344"/>
      <w:bookmarkEnd w:id="345"/>
      <w:bookmarkEnd w:id="346"/>
      <w:bookmarkEnd w:id="347"/>
    </w:p>
    <w:p w14:paraId="2B328AC2" w14:textId="3F352FE4" w:rsidR="00627C71" w:rsidRPr="006768B9" w:rsidRDefault="00627C71" w:rsidP="00627C71">
      <w:pPr>
        <w:pStyle w:val="Bijschrift"/>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r w:rsidRPr="006768B9">
        <w:rPr>
          <w:sz w:val="16"/>
          <w:szCs w:val="16"/>
        </w:rPr>
        <w:t>SDO’s</w:t>
      </w:r>
      <w:proofErr w:type="spellEnd"/>
      <w:r w:rsidRPr="006768B9">
        <w:rPr>
          <w:sz w:val="16"/>
          <w:szCs w:val="16"/>
        </w:rPr>
        <w:t xml:space="preserve"> ) in scope van het onderzoek met SDO naam, het type en focusgebied.</w:t>
      </w:r>
    </w:p>
    <w:tbl>
      <w:tblPr>
        <w:tblStyle w:val="Rastertabel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F6365E3" w:rsidR="00910B52" w:rsidRPr="00C87516" w:rsidRDefault="00910B52" w:rsidP="000C4F98">
            <w:pPr>
              <w:spacing w:line="240" w:lineRule="auto"/>
              <w:rPr>
                <w:sz w:val="18"/>
                <w:szCs w:val="18"/>
                <w:lang w:val="en-US"/>
              </w:rPr>
            </w:pPr>
            <w:r w:rsidRPr="00C87516">
              <w:rPr>
                <w:sz w:val="18"/>
                <w:szCs w:val="18"/>
                <w:lang w:val="en-US"/>
              </w:rPr>
              <w:t>Organization for the Advancement of Structured Information Standards (OASIS)</w:t>
            </w:r>
            <w:r w:rsidR="00171673">
              <w:rPr>
                <w:sz w:val="18"/>
                <w:szCs w:val="18"/>
                <w:lang w:val="en-US"/>
              </w:rPr>
              <w:t xml:space="preserve">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Global Standards One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Bijschrift"/>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Bijschrift"/>
      </w:pPr>
      <w:r w:rsidRPr="00701EB2">
        <w:t xml:space="preserve">Waar ingevuld is een methode gevonden om bij de gegevens te </w:t>
      </w:r>
      <w:proofErr w:type="spellStart"/>
      <w:r w:rsidRPr="00701EB2">
        <w:t>komen.Waar</w:t>
      </w:r>
      <w:proofErr w:type="spell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Rastertabel5donker-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 /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Bijschrift"/>
      </w:pPr>
    </w:p>
    <w:p w14:paraId="649E5845" w14:textId="728E057F" w:rsidR="0002727B" w:rsidRPr="0002727B" w:rsidRDefault="0002727B" w:rsidP="00562A91">
      <w:pPr>
        <w:pStyle w:val="Bijschrift"/>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Kop2"/>
        <w:numPr>
          <w:ilvl w:val="0"/>
          <w:numId w:val="36"/>
        </w:numPr>
        <w:spacing w:before="0" w:line="288" w:lineRule="auto"/>
      </w:pPr>
      <w:bookmarkStart w:id="353" w:name="_Toc189313890"/>
      <w:bookmarkStart w:id="354" w:name="_Toc196475711"/>
      <w:r>
        <w:lastRenderedPageBreak/>
        <w:t>Verantwoording interviews</w:t>
      </w:r>
      <w:bookmarkEnd w:id="353"/>
      <w:bookmarkEnd w:id="354"/>
    </w:p>
    <w:p w14:paraId="54DCEA6C" w14:textId="6D6320D3" w:rsidR="00FA2627" w:rsidRPr="0096471B" w:rsidRDefault="006F2A20" w:rsidP="0096471B">
      <w:pPr>
        <w:pStyle w:val="Kop3"/>
      </w:pPr>
      <w:bookmarkStart w:id="355" w:name="_Toc196475712"/>
      <w:r w:rsidRPr="00F60B8A">
        <w:t>Overzicht geïnterviewden</w:t>
      </w:r>
      <w:bookmarkEnd w:id="355"/>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jstalinea"/>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jstalinea"/>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jstalinea"/>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Bijschrift"/>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Rastertabel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en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0CD39BBC" w14:textId="77777777" w:rsidR="00171673"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w:t>
            </w:r>
          </w:p>
          <w:p w14:paraId="060DDEDA" w14:textId="454F433F"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en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38068BF1"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3GPP</w:t>
            </w:r>
            <w:r w:rsidR="00171673">
              <w:rPr>
                <w:sz w:val="18"/>
                <w:szCs w:val="18"/>
              </w:rPr>
              <w:t xml:space="preserve">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B73C96"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B73C96"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B73C96"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4343FAB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NEN en CEN</w:t>
            </w:r>
            <w:r w:rsidR="00171673">
              <w:rPr>
                <w:sz w:val="18"/>
                <w:szCs w:val="18"/>
              </w:rPr>
              <w:t xml:space="preserve">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4F7E723A"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DG Connect, Beleidsvoorlichting en Internationale Zaken</w:t>
            </w:r>
            <w:r w:rsidR="00171673">
              <w:rPr>
                <w:sz w:val="18"/>
                <w:szCs w:val="18"/>
              </w:rPr>
              <w:t xml:space="preserve">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Bijschrift"/>
        <w:spacing w:after="0"/>
      </w:pPr>
    </w:p>
    <w:p w14:paraId="40FD5C5C" w14:textId="1B5CBCCA" w:rsidR="00996138" w:rsidRPr="00CA73F2" w:rsidRDefault="00996138" w:rsidP="0057124E">
      <w:pPr>
        <w:pStyle w:val="Bijschrift"/>
        <w:spacing w:after="0" w:line="288" w:lineRule="auto"/>
      </w:pPr>
    </w:p>
    <w:p w14:paraId="4673ADC0" w14:textId="75E65DA4" w:rsidR="0058380D" w:rsidRPr="0058380D" w:rsidRDefault="0058380D" w:rsidP="0058380D">
      <w:pPr>
        <w:pStyle w:val="Bijschrift"/>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Rastertabel5donker-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Bijschrift"/>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Kop3"/>
      </w:pPr>
      <w:bookmarkStart w:id="356" w:name="_Toc196475713"/>
      <w:r w:rsidRPr="006D268C">
        <w:lastRenderedPageBreak/>
        <w:t>Vragenlijst</w:t>
      </w:r>
      <w:bookmarkEnd w:id="356"/>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Kop3"/>
        <w:rPr>
          <w:lang w:val="en-US"/>
        </w:rPr>
      </w:pPr>
      <w:bookmarkStart w:id="357" w:name="_Toc196475714"/>
      <w:r w:rsidRPr="002A6C2B">
        <w:t>Kennismaken</w:t>
      </w:r>
      <w:bookmarkEnd w:id="357"/>
    </w:p>
    <w:p w14:paraId="09F81D62" w14:textId="77777777" w:rsidR="00EA4832" w:rsidRPr="002A6C2B" w:rsidRDefault="00EA4832" w:rsidP="00FF3F19">
      <w:pPr>
        <w:pStyle w:val="Lijstalinea"/>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jstalinea"/>
        <w:numPr>
          <w:ilvl w:val="0"/>
          <w:numId w:val="6"/>
        </w:numPr>
        <w:rPr>
          <w:szCs w:val="20"/>
        </w:rPr>
      </w:pPr>
      <w:r w:rsidRPr="002A6C2B">
        <w:rPr>
          <w:szCs w:val="20"/>
        </w:rPr>
        <w:t>Wat is uw functie in de organisatie waar u werkzaam bent?</w:t>
      </w:r>
    </w:p>
    <w:p w14:paraId="7C29C2A8" w14:textId="77777777" w:rsidR="00171673" w:rsidRDefault="00EA4832" w:rsidP="00FF3F19">
      <w:pPr>
        <w:pStyle w:val="Lijstalinea"/>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(s) waaraan u deelneemt?</w:t>
      </w:r>
    </w:p>
    <w:p w14:paraId="1996579A" w14:textId="2D0A3897" w:rsidR="00EA4832" w:rsidRPr="002A6C2B" w:rsidRDefault="00EA4832" w:rsidP="00FF3F19">
      <w:pPr>
        <w:pStyle w:val="Lijstalinea"/>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jstalinea"/>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Kop3"/>
      </w:pPr>
      <w:bookmarkStart w:id="358" w:name="_Toc196475715"/>
      <w:r w:rsidRPr="002A6C2B">
        <w:t>Participatie in de ontwikkeling van standaarden</w:t>
      </w:r>
      <w:bookmarkEnd w:id="358"/>
    </w:p>
    <w:p w14:paraId="5E9601B3" w14:textId="3B5218F3" w:rsidR="00EA4832" w:rsidRPr="003A0ACB" w:rsidRDefault="00EA4832" w:rsidP="00FF3F19">
      <w:pPr>
        <w:pStyle w:val="Lijstalinea"/>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jstalinea"/>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jstalinea"/>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jstalinea"/>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jstalinea"/>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jstalinea"/>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jstalinea"/>
        <w:numPr>
          <w:ilvl w:val="1"/>
          <w:numId w:val="6"/>
        </w:numPr>
        <w:rPr>
          <w:szCs w:val="20"/>
        </w:rPr>
      </w:pPr>
      <w:r w:rsidRPr="002A6C2B">
        <w:rPr>
          <w:szCs w:val="20"/>
        </w:rPr>
        <w:t>Wat zou er in uw optiek verbeterd kunnen worden aan het proces om tot standaarden te komen?</w:t>
      </w:r>
    </w:p>
    <w:p w14:paraId="3129E008" w14:textId="77777777" w:rsidR="00171673" w:rsidRDefault="00EA4832" w:rsidP="00FF3F19">
      <w:pPr>
        <w:pStyle w:val="Lijstalinea"/>
        <w:numPr>
          <w:ilvl w:val="0"/>
          <w:numId w:val="6"/>
        </w:numPr>
        <w:rPr>
          <w:szCs w:val="20"/>
        </w:rPr>
      </w:pPr>
      <w:r w:rsidRPr="002A6C2B">
        <w:rPr>
          <w:szCs w:val="20"/>
        </w:rPr>
        <w:t>Wat heeft uw bijdrage naar uw inschatting opgeleverd?</w:t>
      </w:r>
    </w:p>
    <w:p w14:paraId="270AE70E" w14:textId="77777777" w:rsidR="00171673" w:rsidRDefault="00EA4832" w:rsidP="00FF3F19">
      <w:pPr>
        <w:pStyle w:val="Lijstalinea"/>
        <w:numPr>
          <w:ilvl w:val="1"/>
          <w:numId w:val="6"/>
        </w:numPr>
        <w:rPr>
          <w:szCs w:val="20"/>
        </w:rPr>
      </w:pPr>
      <w:r w:rsidRPr="002A6C2B">
        <w:rPr>
          <w:szCs w:val="20"/>
        </w:rPr>
        <w:t>Wat was de uitkomst die u ervan verwachtte?</w:t>
      </w:r>
    </w:p>
    <w:p w14:paraId="323A9A93" w14:textId="77777777" w:rsidR="00171673" w:rsidRDefault="00EA4832" w:rsidP="006D45CD">
      <w:pPr>
        <w:pStyle w:val="Lijstalinea"/>
        <w:numPr>
          <w:ilvl w:val="1"/>
          <w:numId w:val="6"/>
        </w:numPr>
        <w:rPr>
          <w:szCs w:val="20"/>
        </w:rPr>
      </w:pPr>
      <w:r w:rsidRPr="002A6C2B">
        <w:rPr>
          <w:szCs w:val="20"/>
        </w:rPr>
        <w:t>Wie (welke partij) heeft daar baat bij?</w:t>
      </w:r>
    </w:p>
    <w:p w14:paraId="646EFE95" w14:textId="684ECDD0" w:rsidR="00EA4832" w:rsidRPr="002A6C2B" w:rsidRDefault="00EA4832" w:rsidP="006D45CD">
      <w:pPr>
        <w:rPr>
          <w:szCs w:val="20"/>
        </w:rPr>
      </w:pPr>
      <w:bookmarkStart w:id="359" w:name="_Toc196475716"/>
      <w:r w:rsidRPr="0096471B">
        <w:rPr>
          <w:rStyle w:val="Kop3Char"/>
        </w:rPr>
        <w:t>Motivatie voor deelname</w:t>
      </w:r>
      <w:bookmarkEnd w:id="359"/>
      <w:r w:rsidRPr="002A6C2B">
        <w:rPr>
          <w:szCs w:val="20"/>
        </w:rPr>
        <w:br/>
        <w:t>Wij willen u graag wat vragen over de motieven van uw organisatie om deel te nemen.</w:t>
      </w:r>
    </w:p>
    <w:p w14:paraId="11297AA4" w14:textId="77777777" w:rsidR="00EA4832" w:rsidRPr="002A6C2B" w:rsidRDefault="00EA4832" w:rsidP="00FF3F19">
      <w:pPr>
        <w:pStyle w:val="Lijstalinea"/>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jstalinea"/>
        <w:numPr>
          <w:ilvl w:val="0"/>
          <w:numId w:val="6"/>
        </w:numPr>
        <w:rPr>
          <w:szCs w:val="20"/>
        </w:rPr>
      </w:pPr>
      <w:r w:rsidRPr="002A6C2B">
        <w:rPr>
          <w:szCs w:val="20"/>
        </w:rPr>
        <w:t>Welke doelen moeten hiermee worden bereikt?</w:t>
      </w:r>
    </w:p>
    <w:p w14:paraId="1964A941" w14:textId="77777777" w:rsidR="00171673" w:rsidRDefault="00EA4832" w:rsidP="00FF3F19">
      <w:pPr>
        <w:pStyle w:val="Lijstalinea"/>
        <w:numPr>
          <w:ilvl w:val="1"/>
          <w:numId w:val="6"/>
        </w:numPr>
        <w:rPr>
          <w:szCs w:val="20"/>
        </w:rPr>
      </w:pPr>
      <w:r w:rsidRPr="002A6C2B">
        <w:rPr>
          <w:szCs w:val="20"/>
        </w:rPr>
        <w:t>Worden de doelen behaald? Zo ja, leg uit hoe. Zo nee, waarom niet?</w:t>
      </w:r>
    </w:p>
    <w:p w14:paraId="698621A3" w14:textId="2780F5DB"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0F8D4489" w14:textId="77777777" w:rsidR="00171673" w:rsidRDefault="00EA4832" w:rsidP="00FF3F19">
      <w:pPr>
        <w:pStyle w:val="Lijstalinea"/>
        <w:numPr>
          <w:ilvl w:val="0"/>
          <w:numId w:val="6"/>
        </w:numPr>
        <w:rPr>
          <w:szCs w:val="20"/>
        </w:rPr>
      </w:pPr>
      <w:r w:rsidRPr="002A6C2B">
        <w:rPr>
          <w:szCs w:val="20"/>
        </w:rPr>
        <w:t>Hoeveel tijd en inspanning kost uw deelname?</w:t>
      </w:r>
    </w:p>
    <w:p w14:paraId="203A4A62" w14:textId="77777777" w:rsidR="00171673" w:rsidRDefault="00EA4832" w:rsidP="00FF3F19">
      <w:pPr>
        <w:pStyle w:val="Lijstalinea"/>
        <w:numPr>
          <w:ilvl w:val="0"/>
          <w:numId w:val="6"/>
        </w:numPr>
        <w:rPr>
          <w:szCs w:val="20"/>
        </w:rPr>
      </w:pPr>
      <w:r w:rsidRPr="002A6C2B">
        <w:rPr>
          <w:szCs w:val="20"/>
        </w:rPr>
        <w:t>Wat levert deelname u zelf op?</w:t>
      </w:r>
    </w:p>
    <w:p w14:paraId="37C0499E" w14:textId="398AE32F"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jstalinea"/>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jstalinea"/>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jstalinea"/>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jstalinea"/>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jstalinea"/>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Kop3"/>
      </w:pPr>
      <w:bookmarkStart w:id="360" w:name="_Toc196475717"/>
      <w:r w:rsidRPr="002A6C2B">
        <w:lastRenderedPageBreak/>
        <w:t>Uitkomst</w:t>
      </w:r>
      <w:bookmarkEnd w:id="360"/>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jstalinea"/>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12BBAF30" w14:textId="77777777" w:rsidR="00171673" w:rsidRDefault="00EA4832" w:rsidP="00FF3F19">
      <w:pPr>
        <w:pStyle w:val="Lijstalinea"/>
        <w:numPr>
          <w:ilvl w:val="0"/>
          <w:numId w:val="6"/>
        </w:numPr>
        <w:rPr>
          <w:szCs w:val="20"/>
        </w:rPr>
      </w:pPr>
      <w:r w:rsidRPr="002A6C2B">
        <w:rPr>
          <w:szCs w:val="20"/>
        </w:rPr>
        <w:t>Wat is relevantie van de besproken standaard(en) voor uw organisatie, waarom is die voor u en voor uw partij van belang?</w:t>
      </w:r>
    </w:p>
    <w:p w14:paraId="47838663" w14:textId="77444FF0" w:rsidR="00EA4832" w:rsidRPr="002A6C2B" w:rsidRDefault="00EA4832" w:rsidP="006D45CD">
      <w:pPr>
        <w:pStyle w:val="Lijstalinea"/>
        <w:rPr>
          <w:b/>
          <w:bCs/>
          <w:szCs w:val="20"/>
        </w:rPr>
      </w:pPr>
    </w:p>
    <w:p w14:paraId="1BC75869" w14:textId="7D2B607F" w:rsidR="00EA4832" w:rsidRPr="002A6C2B" w:rsidRDefault="00EA4832" w:rsidP="0096471B">
      <w:pPr>
        <w:pStyle w:val="Kop3"/>
      </w:pPr>
      <w:bookmarkStart w:id="361" w:name="_Toc196475718"/>
      <w:r w:rsidRPr="002A6C2B">
        <w:t>Rol overheid</w:t>
      </w:r>
      <w:bookmarkEnd w:id="361"/>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3E328243" w14:textId="77777777" w:rsidR="00171673" w:rsidRDefault="00EA4832" w:rsidP="00FF3F19">
      <w:pPr>
        <w:pStyle w:val="Lijstalinea"/>
        <w:numPr>
          <w:ilvl w:val="0"/>
          <w:numId w:val="6"/>
        </w:numPr>
        <w:rPr>
          <w:szCs w:val="20"/>
        </w:rPr>
      </w:pPr>
      <w:r w:rsidRPr="002A6C2B">
        <w:rPr>
          <w:szCs w:val="20"/>
        </w:rPr>
        <w:t>Hoe ervaart u de rol van de Rijksoverheid?</w:t>
      </w:r>
    </w:p>
    <w:p w14:paraId="2DAE7207" w14:textId="453C87CC" w:rsidR="00EA4832" w:rsidRPr="002A6C2B" w:rsidRDefault="00EA4832" w:rsidP="00FF3F19">
      <w:pPr>
        <w:pStyle w:val="Lijstalinea"/>
        <w:numPr>
          <w:ilvl w:val="1"/>
          <w:numId w:val="6"/>
        </w:numPr>
        <w:rPr>
          <w:szCs w:val="20"/>
        </w:rPr>
      </w:pPr>
      <w:r w:rsidRPr="002A6C2B">
        <w:rPr>
          <w:szCs w:val="20"/>
        </w:rPr>
        <w:t>Is de Rijksoverheid nu voldoende aanwezig binnen deze rol?</w:t>
      </w:r>
    </w:p>
    <w:p w14:paraId="771ACE27" w14:textId="77777777" w:rsidR="00171673" w:rsidRDefault="00EA4832" w:rsidP="00FF3F19">
      <w:pPr>
        <w:pStyle w:val="Lijstalinea"/>
        <w:numPr>
          <w:ilvl w:val="1"/>
          <w:numId w:val="6"/>
        </w:numPr>
        <w:rPr>
          <w:szCs w:val="20"/>
        </w:rPr>
      </w:pPr>
      <w:r w:rsidRPr="002A6C2B">
        <w:rPr>
          <w:szCs w:val="20"/>
        </w:rPr>
        <w:t>Zou u de Rijksoverheid meer betrokken willen zien? Zo ja, op welke manier? Zo nee, waarom niet?</w:t>
      </w:r>
    </w:p>
    <w:p w14:paraId="31124374" w14:textId="32BC266C" w:rsidR="00EA4832" w:rsidRPr="002A6C2B" w:rsidRDefault="00EA4832" w:rsidP="00FF3F19">
      <w:pPr>
        <w:pStyle w:val="Lijstalinea"/>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Kop3"/>
      </w:pPr>
      <w:bookmarkStart w:id="362" w:name="_Toc196475719"/>
      <w:r w:rsidRPr="002A6C2B">
        <w:t>Afsluiting en vervolgstappen</w:t>
      </w:r>
      <w:bookmarkEnd w:id="362"/>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jstalinea"/>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jstalinea"/>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jstalinea"/>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Kop3"/>
      </w:pPr>
      <w:bookmarkStart w:id="363" w:name="_Toc196475720"/>
      <w:r w:rsidRPr="002A6C2B">
        <w:t>Evaluatie</w:t>
      </w:r>
      <w:bookmarkEnd w:id="363"/>
    </w:p>
    <w:p w14:paraId="009B08C8" w14:textId="77777777" w:rsidR="00EA4832" w:rsidRPr="002A6C2B" w:rsidRDefault="00EA4832" w:rsidP="00FF3F19">
      <w:pPr>
        <w:pStyle w:val="Lijstalinea"/>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jstalinea"/>
        <w:numPr>
          <w:ilvl w:val="0"/>
          <w:numId w:val="6"/>
        </w:numPr>
        <w:rPr>
          <w:szCs w:val="20"/>
        </w:rPr>
      </w:pPr>
      <w:r w:rsidRPr="002A6C2B">
        <w:rPr>
          <w:szCs w:val="20"/>
        </w:rPr>
        <w:t>Is alles ter sprake gekomen?</w:t>
      </w:r>
    </w:p>
    <w:p w14:paraId="359EEF52" w14:textId="77777777" w:rsidR="00EA4832" w:rsidRPr="002A6C2B" w:rsidRDefault="00EA4832" w:rsidP="00FF3F19">
      <w:pPr>
        <w:pStyle w:val="Lijstalinea"/>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Kop3"/>
      </w:pPr>
      <w:bookmarkStart w:id="364" w:name="_Toc196475721"/>
      <w:r w:rsidRPr="002A6C2B">
        <w:t>Prompts</w:t>
      </w:r>
      <w:bookmarkEnd w:id="364"/>
    </w:p>
    <w:p w14:paraId="3E2238E1" w14:textId="77777777" w:rsidR="00171673"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p>
    <w:p w14:paraId="54E2C25F" w14:textId="5A63B4F6" w:rsidR="008E5190" w:rsidRPr="002A6C2B" w:rsidRDefault="008E5190" w:rsidP="006D45CD">
      <w:pPr>
        <w:ind w:left="357"/>
        <w:rPr>
          <w:szCs w:val="20"/>
        </w:rPr>
      </w:pPr>
    </w:p>
    <w:p w14:paraId="3728D731" w14:textId="77777777" w:rsidR="00171673" w:rsidRDefault="00043171" w:rsidP="006D45CD">
      <w:pPr>
        <w:pStyle w:val="Lijstalinea"/>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p>
    <w:p w14:paraId="4D0BFE17" w14:textId="77777777" w:rsidR="00171673" w:rsidRDefault="00856B25" w:rsidP="006D45CD">
      <w:pPr>
        <w:pStyle w:val="Lijstalinea"/>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p>
    <w:p w14:paraId="425897BB" w14:textId="34D43BEF" w:rsidR="00CD4754" w:rsidRPr="002A6C2B" w:rsidRDefault="00CD4754" w:rsidP="006D45CD">
      <w:pPr>
        <w:ind w:firstLine="357"/>
        <w:rPr>
          <w:szCs w:val="20"/>
        </w:rPr>
      </w:pPr>
    </w:p>
    <w:p w14:paraId="6324963F" w14:textId="5C5E57F9" w:rsidR="00CD4754" w:rsidRPr="002A6C2B" w:rsidRDefault="00043171" w:rsidP="006D45CD">
      <w:pPr>
        <w:pStyle w:val="Lijstalinea"/>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jstalinea"/>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35E4FD96" w14:textId="77777777" w:rsidR="00171673" w:rsidRDefault="00F70829" w:rsidP="0096471B">
      <w:pPr>
        <w:pStyle w:val="Kop3"/>
      </w:pPr>
      <w:bookmarkStart w:id="365" w:name="_Toc188354038"/>
      <w:bookmarkStart w:id="366" w:name="_Toc188354086"/>
      <w:bookmarkStart w:id="367" w:name="_Toc188372456"/>
      <w:bookmarkStart w:id="368" w:name="_Toc188372581"/>
      <w:bookmarkStart w:id="369" w:name="_Toc188456676"/>
      <w:bookmarkStart w:id="370" w:name="_Toc188708053"/>
      <w:bookmarkStart w:id="371" w:name="_Toc188863977"/>
      <w:bookmarkStart w:id="372" w:name="_Toc189313468"/>
      <w:bookmarkStart w:id="373" w:name="_Toc189313891"/>
      <w:bookmarkStart w:id="374" w:name="_Toc196475722"/>
      <w:r w:rsidRPr="002A6C2B">
        <w:lastRenderedPageBreak/>
        <w:t xml:space="preserve">Samenvattingen </w:t>
      </w:r>
      <w:r w:rsidR="005A3415" w:rsidRPr="002A6C2B">
        <w:t>interviews</w:t>
      </w:r>
      <w:r w:rsidR="001601D5" w:rsidRPr="002A6C2B">
        <w:t>, per categorie</w:t>
      </w:r>
      <w:bookmarkEnd w:id="365"/>
      <w:bookmarkEnd w:id="366"/>
      <w:bookmarkEnd w:id="367"/>
      <w:bookmarkEnd w:id="368"/>
      <w:bookmarkEnd w:id="369"/>
      <w:bookmarkEnd w:id="370"/>
      <w:bookmarkEnd w:id="371"/>
      <w:bookmarkEnd w:id="372"/>
      <w:bookmarkEnd w:id="373"/>
      <w:bookmarkEnd w:id="374"/>
    </w:p>
    <w:p w14:paraId="2968C094" w14:textId="601F9005"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EC00E" w14:textId="77777777" w:rsidR="00A71396" w:rsidRDefault="00A71396" w:rsidP="009279E3">
      <w:pPr>
        <w:spacing w:line="240" w:lineRule="auto"/>
      </w:pPr>
      <w:r>
        <w:separator/>
      </w:r>
    </w:p>
  </w:endnote>
  <w:endnote w:type="continuationSeparator" w:id="0">
    <w:p w14:paraId="4B82ACE3" w14:textId="77777777" w:rsidR="00A71396" w:rsidRDefault="00A71396" w:rsidP="009279E3">
      <w:pPr>
        <w:spacing w:line="240" w:lineRule="auto"/>
      </w:pPr>
      <w:r>
        <w:continuationSeparator/>
      </w:r>
    </w:p>
  </w:endnote>
  <w:endnote w:type="continuationNotice" w:id="1">
    <w:p w14:paraId="08689FD6" w14:textId="77777777" w:rsidR="00A71396" w:rsidRDefault="00A713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DD2C" w14:textId="77777777" w:rsidR="00E2176B" w:rsidRDefault="00B21EEF">
    <w:pPr>
      <w:pStyle w:val="Voettekst"/>
    </w:pPr>
    <w:ins w:id="300"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301" w:author="EZ" w:date="2025-02-17T10:51:00Z"/>
                                <w:rFonts w:ascii="Calibri" w:eastAsia="Calibri" w:hAnsi="Calibri" w:cs="Calibri"/>
                                <w:noProof/>
                                <w:color w:val="000000"/>
                                <w:szCs w:val="20"/>
                              </w:rPr>
                            </w:pPr>
                            <w:ins w:id="302"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303" w:author="EZ" w:date="2025-02-17T10:51:00Z"/>
                          <w:rFonts w:ascii="Calibri" w:eastAsia="Calibri" w:hAnsi="Calibri" w:cs="Calibri"/>
                          <w:noProof/>
                          <w:color w:val="000000"/>
                          <w:szCs w:val="20"/>
                        </w:rPr>
                      </w:pPr>
                      <w:ins w:id="304"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438814"/>
      <w:docPartObj>
        <w:docPartGallery w:val="Page Numbers (Bottom of Page)"/>
        <w:docPartUnique/>
      </w:docPartObj>
    </w:sdtPr>
    <w:sdtContent>
      <w:p w14:paraId="2DFD913C" w14:textId="2DBD928E" w:rsidR="00F102A5" w:rsidRDefault="00F102A5">
        <w:pPr>
          <w:pStyle w:val="Voettekst"/>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Voettekst"/>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17193"/>
      <w:docPartObj>
        <w:docPartGallery w:val="Page Numbers (Bottom of Page)"/>
        <w:docPartUnique/>
      </w:docPartObj>
    </w:sdtPr>
    <w:sdtContent>
      <w:p w14:paraId="086D1B3A" w14:textId="5B76BA6D" w:rsidR="00C57CC0" w:rsidRDefault="00000000" w:rsidP="00172CE3">
        <w:pPr>
          <w:pStyle w:val="Voettekst"/>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Voettekst"/>
      <w:rPr>
        <w:sz w:val="16"/>
        <w:szCs w:val="16"/>
      </w:rPr>
    </w:pPr>
  </w:p>
  <w:p w14:paraId="5602CE21" w14:textId="6D83F6AF" w:rsidR="00A56A2C" w:rsidRDefault="00A56A2C" w:rsidP="004C47C6">
    <w:pPr>
      <w:pStyle w:val="Voet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348"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49" w:author="EZ" w:date="2025-02-17T10:51:00Z"/>
                                <w:rFonts w:ascii="Calibri" w:eastAsia="Calibri" w:hAnsi="Calibri" w:cs="Calibri"/>
                                <w:noProof/>
                                <w:color w:val="000000"/>
                                <w:szCs w:val="20"/>
                              </w:rPr>
                            </w:pPr>
                            <w:ins w:id="350"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51" w:author="EZ" w:date="2025-02-17T10:51:00Z"/>
                          <w:rFonts w:ascii="Calibri" w:eastAsia="Calibri" w:hAnsi="Calibri" w:cs="Calibri"/>
                          <w:noProof/>
                          <w:color w:val="000000"/>
                          <w:szCs w:val="20"/>
                        </w:rPr>
                      </w:pPr>
                      <w:ins w:id="352"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FC18F" w14:textId="77777777" w:rsidR="00A71396" w:rsidRDefault="00A71396" w:rsidP="009279E3">
      <w:pPr>
        <w:spacing w:line="240" w:lineRule="auto"/>
      </w:pPr>
      <w:r>
        <w:separator/>
      </w:r>
    </w:p>
  </w:footnote>
  <w:footnote w:type="continuationSeparator" w:id="0">
    <w:p w14:paraId="34C62268" w14:textId="77777777" w:rsidR="00A71396" w:rsidRDefault="00A71396" w:rsidP="009279E3">
      <w:pPr>
        <w:spacing w:line="240" w:lineRule="auto"/>
      </w:pPr>
      <w:r>
        <w:continuationSeparator/>
      </w:r>
    </w:p>
  </w:footnote>
  <w:footnote w:type="continuationNotice" w:id="1">
    <w:p w14:paraId="4169ECC3" w14:textId="77777777" w:rsidR="00A71396" w:rsidRDefault="00A71396">
      <w:pPr>
        <w:spacing w:line="240" w:lineRule="auto"/>
      </w:pPr>
    </w:p>
  </w:footnote>
  <w:footnote w:id="2">
    <w:p w14:paraId="3E9F3F11" w14:textId="140A2AB5" w:rsidR="00C62E57" w:rsidRPr="00C62E57" w:rsidRDefault="00C62E57">
      <w:pPr>
        <w:pStyle w:val="Voetnoottekst"/>
      </w:pPr>
      <w:r>
        <w:rPr>
          <w:rStyle w:val="Voetnootmarkering"/>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Voetnoottekst"/>
      </w:pPr>
      <w:r>
        <w:rPr>
          <w:rStyle w:val="Voetnootmarkering"/>
        </w:rPr>
        <w:footnoteRef/>
      </w:r>
      <w:r>
        <w:t xml:space="preserve"> Geen: geen actieve /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Kop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multilevel"/>
    <w:tmpl w:val="F00A668A"/>
    <w:lvl w:ilvl="0">
      <w:start w:val="1"/>
      <w:numFmt w:val="upperRoman"/>
      <w:pStyle w:val="RomanNumbering"/>
      <w:lvlText w:val="%1."/>
      <w:lvlJc w:val="right"/>
      <w:pPr>
        <w:ind w:left="720" w:hanging="360"/>
      </w:pPr>
      <w:rPr>
        <w:rFonts w:hint="default"/>
        <w:color w:val="000000" w:themeColor="text1"/>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multilevel"/>
    <w:tmpl w:val="2A78A224"/>
    <w:lvl w:ilvl="0">
      <w:start w:val="1"/>
      <w:numFmt w:val="upperRoman"/>
      <w:lvlText w:val="%1."/>
      <w:lvlJc w:val="right"/>
      <w:pPr>
        <w:ind w:left="1230" w:hanging="360"/>
      </w:pPr>
      <w:rPr>
        <w:rFonts w:hint="default"/>
        <w:b/>
        <w:bCs/>
        <w:color w:val="003CFA" w:themeColor="accent3" w:themeShade="BF"/>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multilevel"/>
    <w:tmpl w:val="AA8ADEC2"/>
    <w:lvl w:ilvl="0">
      <w:start w:val="1"/>
      <w:numFmt w:val="decimal"/>
      <w:pStyle w:val="NumberedList"/>
      <w:lvlText w:val="%1."/>
      <w:lvlJc w:val="left"/>
      <w:pPr>
        <w:ind w:left="360" w:hanging="360"/>
      </w:pPr>
      <w:rPr>
        <w:rFonts w:hint="default"/>
      </w:rPr>
    </w:lvl>
    <w:lvl w:ilvl="1">
      <w:start w:val="4"/>
      <w:numFmt w:val="upp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 w:numId="61" w16cid:durableId="1554192440">
    <w:abstractNumId w:val="5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81383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96514821">
    <w:abstractNumId w:val="26"/>
  </w:num>
  <w:num w:numId="64" w16cid:durableId="13085112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33320976">
    <w:abstractNumId w:val="2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95395691">
    <w:abstractNumId w:val="26"/>
    <w:lvlOverride w:ilvl="0">
      <w:startOverride w:val="3"/>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673"/>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581"/>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2B6"/>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7E4"/>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3E7"/>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5E"/>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5D3C"/>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396"/>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3C96"/>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6BA6"/>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2"/>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2DE"/>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6471B"/>
    <w:pPr>
      <w:spacing w:before="200"/>
      <w:ind w:left="864" w:right="864"/>
      <w:jc w:val="center"/>
    </w:pPr>
    <w:rPr>
      <w:i/>
      <w:iCs/>
      <w:color w:val="860095" w:themeColor="accent4" w:themeShade="BF"/>
    </w:rPr>
  </w:style>
  <w:style w:type="character" w:customStyle="1" w:styleId="CitaatChar">
    <w:name w:val="Citaat Char"/>
    <w:basedOn w:val="Standaardalinea-lettertype"/>
    <w:link w:val="Citaat"/>
    <w:uiPriority w:val="29"/>
    <w:rsid w:val="0096471B"/>
    <w:rPr>
      <w:rFonts w:ascii="Century Gothic" w:hAnsi="Century Gothic"/>
      <w:i/>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jstalinea"/>
    <w:qFormat/>
    <w:rsid w:val="008420C2"/>
    <w:pPr>
      <w:numPr>
        <w:numId w:val="63"/>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7.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4.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5.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7.xml><?xml version="1.0" encoding="utf-8"?>
<ds:datastoreItem xmlns:ds="http://schemas.openxmlformats.org/officeDocument/2006/customXml" ds:itemID="{08F8A037-C745-4431-A0A1-56E1BE5A1394}">
  <ds:schemaRefs>
    <ds:schemaRef ds:uri="Microsoft.SharePoint.Taxonomy.ContentTypeSync"/>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17180</Words>
  <Characters>94490</Characters>
  <Application>Microsoft Office Word</Application>
  <DocSecurity>0</DocSecurity>
  <Lines>787</Lines>
  <Paragraphs>222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ICTU</Company>
  <LinksUpToDate>false</LinksUpToDate>
  <CharactersWithSpaces>111448</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Jules Ernst</cp:lastModifiedBy>
  <cp:revision>3</cp:revision>
  <cp:lastPrinted>2025-02-28T02:16:00Z</cp:lastPrinted>
  <dcterms:created xsi:type="dcterms:W3CDTF">2025-04-25T06:48:00Z</dcterms:created>
  <dcterms:modified xsi:type="dcterms:W3CDTF">2025-04-25T10:15:00Z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